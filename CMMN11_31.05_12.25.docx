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509A7" w:rsidRPr="004373B4" w14:paraId="47CB090C" w14:textId="77777777" w:rsidTr="00D509A7">
        <w:trPr>
          <w:trHeight w:val="6236"/>
        </w:trPr>
        <w:tc>
          <w:tcPr>
            <w:tcW w:w="9639" w:type="dxa"/>
            <w:vAlign w:val="bottom"/>
          </w:tcPr>
          <w:p w14:paraId="078D75C0" w14:textId="77777777" w:rsidR="00D509A7" w:rsidRPr="004373B4" w:rsidRDefault="00D509A7" w:rsidP="00952E35">
            <w:pPr>
              <w:spacing w:after="360" w:line="276" w:lineRule="auto"/>
              <w:ind w:firstLine="0"/>
              <w:jc w:val="center"/>
              <w:rPr>
                <w:rFonts w:ascii="Arial" w:hAnsi="Arial" w:cs="Arial"/>
                <w:color w:val="2E74B5"/>
                <w:sz w:val="56"/>
                <w:szCs w:val="56"/>
              </w:rPr>
            </w:pPr>
            <w:r w:rsidRPr="004373B4">
              <w:rPr>
                <w:rFonts w:ascii="Arial" w:hAnsi="Arial" w:cs="Arial"/>
                <w:noProof/>
                <w:color w:val="2E74B5"/>
                <w:sz w:val="56"/>
                <w:szCs w:val="56"/>
              </w:rPr>
              <w:drawing>
                <wp:inline distT="0" distB="0" distL="0" distR="0" wp14:anchorId="4D1BE00E" wp14:editId="416F57DF">
                  <wp:extent cx="3603195" cy="624965"/>
                  <wp:effectExtent l="0" t="0" r="0" b="0"/>
                  <wp:docPr id="12" name="Изображение 1" descr="Macintosh HD:Users:jh7rnn:Dropbox:Citeck:EcoS:Дизайн 2015:Citeckec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jh7rnn:Dropbox:Citeck:EcoS:Дизайн 2015:Citeckec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919" cy="625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AEE76" w14:textId="77777777" w:rsidR="00D509A7" w:rsidRPr="004373B4" w:rsidRDefault="00D509A7" w:rsidP="00952E35">
            <w:pPr>
              <w:spacing w:after="360" w:line="276" w:lineRule="auto"/>
              <w:ind w:firstLine="0"/>
              <w:jc w:val="center"/>
              <w:rPr>
                <w:color w:val="2E74B5"/>
                <w:sz w:val="56"/>
                <w:szCs w:val="56"/>
              </w:rPr>
            </w:pPr>
            <w:r w:rsidRPr="004373B4">
              <w:rPr>
                <w:rFonts w:ascii="Arial" w:hAnsi="Arial" w:cs="Arial"/>
                <w:color w:val="2E74B5"/>
                <w:sz w:val="48"/>
                <w:szCs w:val="56"/>
              </w:rPr>
              <w:t xml:space="preserve">На платформе </w:t>
            </w:r>
            <w:r w:rsidRPr="004373B4">
              <w:rPr>
                <w:rFonts w:ascii="Arial" w:hAnsi="Arial" w:cs="Arial"/>
                <w:color w:val="2E74B5"/>
                <w:sz w:val="48"/>
                <w:szCs w:val="56"/>
                <w:lang w:val="en-US"/>
              </w:rPr>
              <w:t>Alfresco ECM</w:t>
            </w:r>
          </w:p>
        </w:tc>
      </w:tr>
      <w:tr w:rsidR="00D509A7" w:rsidRPr="007049EE" w14:paraId="16423EE7" w14:textId="77777777" w:rsidTr="00D509A7">
        <w:tc>
          <w:tcPr>
            <w:tcW w:w="9639" w:type="dxa"/>
          </w:tcPr>
          <w:p w14:paraId="5326E594" w14:textId="77777777" w:rsidR="00D509A7" w:rsidRPr="00D509A7" w:rsidRDefault="00D509A7" w:rsidP="00952E35">
            <w:pPr>
              <w:spacing w:after="300"/>
              <w:ind w:firstLine="0"/>
              <w:contextualSpacing/>
              <w:jc w:val="center"/>
              <w:rPr>
                <w:rFonts w:ascii="Arial" w:hAnsi="Arial" w:cs="Arial"/>
                <w:b/>
                <w:color w:val="2E74B5"/>
                <w:sz w:val="36"/>
                <w:szCs w:val="36"/>
                <w:lang w:val="en-US"/>
              </w:rPr>
            </w:pPr>
            <w:r w:rsidRPr="00D509A7">
              <w:rPr>
                <w:rFonts w:ascii="Arial" w:hAnsi="Arial" w:cs="Arial"/>
                <w:b/>
                <w:color w:val="2E74B5"/>
                <w:sz w:val="36"/>
                <w:szCs w:val="36"/>
                <w:lang w:val="en-US"/>
              </w:rPr>
              <w:t>Citeck EcoS Case Management mapping to CMMN 1.1</w:t>
            </w: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D509A7" w:rsidRPr="004373B4" w14:paraId="027CBFAA" w14:textId="77777777" w:rsidTr="00952E35">
        <w:trPr>
          <w:trHeight w:val="6239"/>
        </w:trPr>
        <w:tc>
          <w:tcPr>
            <w:tcW w:w="9570" w:type="dxa"/>
            <w:vAlign w:val="center"/>
          </w:tcPr>
          <w:p w14:paraId="0673D91F" w14:textId="77777777" w:rsidR="00D509A7" w:rsidRPr="004373B4" w:rsidRDefault="00D509A7" w:rsidP="00952E35">
            <w:pPr>
              <w:spacing w:line="276" w:lineRule="auto"/>
              <w:ind w:firstLine="0"/>
              <w:jc w:val="right"/>
              <w:rPr>
                <w:rFonts w:cs="Open Sans"/>
                <w:szCs w:val="24"/>
              </w:rPr>
            </w:pPr>
            <w:r w:rsidRPr="004373B4">
              <w:rPr>
                <w:rFonts w:cs="Open Sans"/>
                <w:szCs w:val="24"/>
              </w:rPr>
              <w:t xml:space="preserve">Автор: </w:t>
            </w:r>
            <w:r>
              <w:rPr>
                <w:rFonts w:cs="Open Sans"/>
                <w:szCs w:val="24"/>
              </w:rPr>
              <w:t>Симонов Павел</w:t>
            </w:r>
          </w:p>
          <w:p w14:paraId="255D2C64" w14:textId="77777777" w:rsidR="00D509A7" w:rsidRPr="004373B4" w:rsidRDefault="00F35BEA" w:rsidP="00952E35">
            <w:pPr>
              <w:spacing w:line="276" w:lineRule="auto"/>
              <w:ind w:firstLine="0"/>
              <w:jc w:val="right"/>
              <w:rPr>
                <w:rFonts w:cs="Open Sans"/>
                <w:szCs w:val="24"/>
              </w:rPr>
            </w:pPr>
            <w:hyperlink r:id="rId10" w:history="1">
              <w:r w:rsidR="00D509A7" w:rsidRPr="00461B38">
                <w:rPr>
                  <w:rStyle w:val="Hyperlink"/>
                  <w:rFonts w:cs="Open Sans"/>
                  <w:szCs w:val="24"/>
                  <w:lang w:val="en-US"/>
                </w:rPr>
                <w:t>pavel</w:t>
              </w:r>
              <w:r w:rsidR="00D509A7" w:rsidRPr="00461B38">
                <w:rPr>
                  <w:rStyle w:val="Hyperlink"/>
                  <w:rFonts w:cs="Open Sans"/>
                  <w:szCs w:val="24"/>
                </w:rPr>
                <w:t>.</w:t>
              </w:r>
              <w:r w:rsidR="00D509A7" w:rsidRPr="00461B38">
                <w:rPr>
                  <w:rStyle w:val="Hyperlink"/>
                  <w:rFonts w:cs="Open Sans"/>
                  <w:szCs w:val="24"/>
                  <w:lang w:val="en-US"/>
                </w:rPr>
                <w:t>simonov</w:t>
              </w:r>
              <w:r w:rsidR="00D509A7" w:rsidRPr="00461B38">
                <w:rPr>
                  <w:rStyle w:val="Hyperlink"/>
                  <w:rFonts w:cs="Open Sans"/>
                  <w:szCs w:val="24"/>
                </w:rPr>
                <w:t>@</w:t>
              </w:r>
              <w:r w:rsidR="00D509A7" w:rsidRPr="00461B38">
                <w:rPr>
                  <w:rStyle w:val="Hyperlink"/>
                  <w:rFonts w:cs="Open Sans"/>
                  <w:szCs w:val="24"/>
                  <w:lang w:val="en-US"/>
                </w:rPr>
                <w:t>citeck</w:t>
              </w:r>
              <w:r w:rsidR="00D509A7" w:rsidRPr="00461B38">
                <w:rPr>
                  <w:rStyle w:val="Hyperlink"/>
                  <w:rFonts w:cs="Open Sans"/>
                  <w:szCs w:val="24"/>
                </w:rPr>
                <w:t>.</w:t>
              </w:r>
              <w:proofErr w:type="spellStart"/>
              <w:r w:rsidR="00D509A7" w:rsidRPr="00461B38">
                <w:rPr>
                  <w:rStyle w:val="Hyperlink"/>
                  <w:rFonts w:cs="Open Sans"/>
                  <w:szCs w:val="24"/>
                  <w:lang w:val="en-US"/>
                </w:rPr>
                <w:t>ru</w:t>
              </w:r>
              <w:proofErr w:type="spellEnd"/>
            </w:hyperlink>
          </w:p>
        </w:tc>
      </w:tr>
      <w:tr w:rsidR="00D509A7" w:rsidRPr="004373B4" w14:paraId="759EA359" w14:textId="77777777" w:rsidTr="00952E35">
        <w:trPr>
          <w:trHeight w:val="1107"/>
        </w:trPr>
        <w:tc>
          <w:tcPr>
            <w:tcW w:w="9570" w:type="dxa"/>
            <w:vAlign w:val="bottom"/>
          </w:tcPr>
          <w:p w14:paraId="06D18D3E" w14:textId="77777777" w:rsidR="00D509A7" w:rsidRDefault="00D509A7" w:rsidP="00952E35">
            <w:pPr>
              <w:spacing w:line="276" w:lineRule="auto"/>
              <w:ind w:firstLine="0"/>
              <w:jc w:val="center"/>
              <w:rPr>
                <w:rFonts w:cs="Open Sans"/>
                <w:szCs w:val="24"/>
              </w:rPr>
            </w:pPr>
          </w:p>
          <w:p w14:paraId="302424A5" w14:textId="77777777" w:rsidR="00D509A7" w:rsidRPr="004373B4" w:rsidRDefault="00D509A7" w:rsidP="00952E35">
            <w:pPr>
              <w:spacing w:line="276" w:lineRule="auto"/>
              <w:ind w:firstLine="0"/>
              <w:jc w:val="center"/>
              <w:rPr>
                <w:rFonts w:cs="Open Sans"/>
                <w:szCs w:val="24"/>
                <w:lang w:val="en-US"/>
              </w:rPr>
            </w:pPr>
            <w:r w:rsidRPr="004373B4">
              <w:rPr>
                <w:rFonts w:cs="Open Sans"/>
                <w:szCs w:val="24"/>
              </w:rPr>
              <w:t>201</w:t>
            </w:r>
            <w:r>
              <w:rPr>
                <w:rFonts w:cs="Open Sans"/>
                <w:szCs w:val="24"/>
                <w:lang w:val="en-US"/>
              </w:rPr>
              <w:t>6</w:t>
            </w:r>
          </w:p>
        </w:tc>
      </w:tr>
    </w:tbl>
    <w:p w14:paraId="61ED80FB" w14:textId="77777777" w:rsidR="00A018B4" w:rsidRDefault="0022105A" w:rsidP="00A018B4">
      <w:pPr>
        <w:rPr>
          <w:b/>
          <w:sz w:val="32"/>
        </w:rPr>
      </w:pPr>
      <w:r w:rsidRPr="00A018B4">
        <w:rPr>
          <w:b/>
          <w:sz w:val="32"/>
        </w:rPr>
        <w:lastRenderedPageBreak/>
        <w:t>Содержание</w:t>
      </w:r>
    </w:p>
    <w:p w14:paraId="6F7A1823" w14:textId="77777777" w:rsidR="00AF5634" w:rsidRDefault="00AF5634">
      <w:pPr>
        <w:pStyle w:val="TOC1"/>
        <w:tabs>
          <w:tab w:val="right" w:leader="dot" w:pos="9345"/>
        </w:tabs>
      </w:pPr>
    </w:p>
    <w:p w14:paraId="39FCF9B1" w14:textId="77777777" w:rsidR="003B069A" w:rsidRDefault="00A018B4">
      <w:pPr>
        <w:pStyle w:val="TOC1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r>
        <w:fldChar w:fldCharType="begin"/>
      </w:r>
      <w:r>
        <w:instrText xml:space="preserve"> TOC \h \z \t "_Zag;1;_Zag2;2" </w:instrText>
      </w:r>
      <w:r>
        <w:fldChar w:fldCharType="separate"/>
      </w:r>
      <w:hyperlink w:anchor="_Toc451756775" w:history="1">
        <w:r w:rsidR="003B069A" w:rsidRPr="00177892">
          <w:rPr>
            <w:rStyle w:val="Hyperlink"/>
            <w:noProof/>
          </w:rPr>
          <w:t>Диаграммы сущностей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_Toc451756775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3</w:t>
        </w:r>
        <w:r w:rsidR="003B069A">
          <w:rPr>
            <w:noProof/>
            <w:webHidden/>
          </w:rPr>
          <w:fldChar w:fldCharType="end"/>
        </w:r>
      </w:hyperlink>
    </w:p>
    <w:p w14:paraId="3903C242" w14:textId="77777777" w:rsidR="003B069A" w:rsidRDefault="00F35BEA">
      <w:pPr>
        <w:pStyle w:val="TOC2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76" w:history="1">
        <w:r w:rsidR="003B069A" w:rsidRPr="00177892">
          <w:rPr>
            <w:rStyle w:val="Hyperlink"/>
            <w:noProof/>
          </w:rPr>
          <w:t>Сiteck EcoS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_Toc451756776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3</w:t>
        </w:r>
        <w:r w:rsidR="003B069A">
          <w:rPr>
            <w:noProof/>
            <w:webHidden/>
          </w:rPr>
          <w:fldChar w:fldCharType="end"/>
        </w:r>
      </w:hyperlink>
    </w:p>
    <w:p w14:paraId="60403857" w14:textId="77777777" w:rsidR="003B069A" w:rsidRDefault="00F35BEA">
      <w:pPr>
        <w:pStyle w:val="TOC2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77" w:history="1">
        <w:r w:rsidR="003B069A" w:rsidRPr="00177892">
          <w:rPr>
            <w:rStyle w:val="Hyperlink"/>
            <w:noProof/>
          </w:rPr>
          <w:t>Case Management Model and Notation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_Toc451756777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4</w:t>
        </w:r>
        <w:r w:rsidR="003B069A">
          <w:rPr>
            <w:noProof/>
            <w:webHidden/>
          </w:rPr>
          <w:fldChar w:fldCharType="end"/>
        </w:r>
      </w:hyperlink>
    </w:p>
    <w:p w14:paraId="1ABE3DB2" w14:textId="77777777" w:rsidR="003B069A" w:rsidRDefault="00F35BEA">
      <w:pPr>
        <w:pStyle w:val="TOC1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78" w:history="1">
        <w:r w:rsidR="003B069A" w:rsidRPr="00177892">
          <w:rPr>
            <w:rStyle w:val="Hyperlink"/>
            <w:noProof/>
          </w:rPr>
          <w:t>Доработки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_Toc451756778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5</w:t>
        </w:r>
        <w:r w:rsidR="003B069A">
          <w:rPr>
            <w:noProof/>
            <w:webHidden/>
          </w:rPr>
          <w:fldChar w:fldCharType="end"/>
        </w:r>
      </w:hyperlink>
    </w:p>
    <w:p w14:paraId="0F519236" w14:textId="77777777" w:rsidR="003B069A" w:rsidRDefault="00F35BEA">
      <w:pPr>
        <w:pStyle w:val="TOC1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79" w:history="1">
        <w:r w:rsidR="003B069A" w:rsidRPr="00177892">
          <w:rPr>
            <w:rStyle w:val="Hyperlink"/>
            <w:noProof/>
          </w:rPr>
          <w:t>Рекомендации по реализации экспорта и импорта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_Toc451756779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6</w:t>
        </w:r>
        <w:r w:rsidR="003B069A">
          <w:rPr>
            <w:noProof/>
            <w:webHidden/>
          </w:rPr>
          <w:fldChar w:fldCharType="end"/>
        </w:r>
      </w:hyperlink>
    </w:p>
    <w:p w14:paraId="4762CC1A" w14:textId="77777777" w:rsidR="003B069A" w:rsidRDefault="00F35BEA">
      <w:pPr>
        <w:pStyle w:val="TOC1"/>
        <w:tabs>
          <w:tab w:val="left" w:pos="880"/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80" w:history="1">
        <w:r w:rsidR="003B069A" w:rsidRPr="00177892">
          <w:rPr>
            <w:rStyle w:val="Hyperlink"/>
            <w:noProof/>
          </w:rPr>
          <w:t>1.</w:t>
        </w:r>
        <w:r w:rsidR="003B069A">
          <w:rPr>
            <w:rFonts w:eastAsiaTheme="minorEastAsia"/>
            <w:noProof/>
            <w:sz w:val="22"/>
            <w:lang w:eastAsia="ru-RU"/>
          </w:rPr>
          <w:tab/>
        </w:r>
        <w:r w:rsidR="003B069A" w:rsidRPr="00177892">
          <w:rPr>
            <w:rStyle w:val="Hyperlink"/>
            <w:noProof/>
          </w:rPr>
          <w:t>Conditions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_Toc451756780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7</w:t>
        </w:r>
        <w:r w:rsidR="003B069A">
          <w:rPr>
            <w:noProof/>
            <w:webHidden/>
          </w:rPr>
          <w:fldChar w:fldCharType="end"/>
        </w:r>
      </w:hyperlink>
    </w:p>
    <w:p w14:paraId="343CDAE9" w14:textId="77777777" w:rsidR="003B069A" w:rsidRDefault="00F35BEA">
      <w:pPr>
        <w:pStyle w:val="TOC1"/>
        <w:tabs>
          <w:tab w:val="left" w:pos="880"/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81" w:history="1">
        <w:r w:rsidR="003B069A" w:rsidRPr="00177892">
          <w:rPr>
            <w:rStyle w:val="Hyperlink"/>
            <w:noProof/>
          </w:rPr>
          <w:t>2.</w:t>
        </w:r>
        <w:r w:rsidR="003B069A">
          <w:rPr>
            <w:rFonts w:eastAsiaTheme="minorEastAsia"/>
            <w:noProof/>
            <w:sz w:val="22"/>
            <w:lang w:eastAsia="ru-RU"/>
          </w:rPr>
          <w:tab/>
        </w:r>
        <w:r w:rsidR="003B069A" w:rsidRPr="00177892">
          <w:rPr>
            <w:rStyle w:val="Hyperlink"/>
            <w:noProof/>
          </w:rPr>
          <w:t>Event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_Toc451756781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9</w:t>
        </w:r>
        <w:r w:rsidR="003B069A">
          <w:rPr>
            <w:noProof/>
            <w:webHidden/>
          </w:rPr>
          <w:fldChar w:fldCharType="end"/>
        </w:r>
      </w:hyperlink>
    </w:p>
    <w:p w14:paraId="1DA6F1D7" w14:textId="77777777" w:rsidR="003B069A" w:rsidRDefault="00F35BEA">
      <w:pPr>
        <w:pStyle w:val="TOC1"/>
        <w:tabs>
          <w:tab w:val="left" w:pos="880"/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82" w:history="1">
        <w:r w:rsidR="003B069A" w:rsidRPr="00177892">
          <w:rPr>
            <w:rStyle w:val="Hyperlink"/>
            <w:noProof/>
          </w:rPr>
          <w:t>3.</w:t>
        </w:r>
        <w:r w:rsidR="003B069A">
          <w:rPr>
            <w:rFonts w:eastAsiaTheme="minorEastAsia"/>
            <w:noProof/>
            <w:sz w:val="22"/>
            <w:lang w:eastAsia="ru-RU"/>
          </w:rPr>
          <w:tab/>
        </w:r>
        <w:r w:rsidR="003B069A" w:rsidRPr="00177892">
          <w:rPr>
            <w:rStyle w:val="Hyperlink"/>
            <w:noProof/>
          </w:rPr>
          <w:t>Activity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_Toc451756782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12</w:t>
        </w:r>
        <w:r w:rsidR="003B069A">
          <w:rPr>
            <w:noProof/>
            <w:webHidden/>
          </w:rPr>
          <w:fldChar w:fldCharType="end"/>
        </w:r>
      </w:hyperlink>
    </w:p>
    <w:p w14:paraId="28988CBD" w14:textId="77777777" w:rsidR="003B069A" w:rsidRDefault="00F35BEA">
      <w:pPr>
        <w:pStyle w:val="TOC1"/>
        <w:tabs>
          <w:tab w:val="left" w:pos="880"/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83" w:history="1">
        <w:r w:rsidR="003B069A" w:rsidRPr="00177892">
          <w:rPr>
            <w:rStyle w:val="Hyperlink"/>
            <w:noProof/>
          </w:rPr>
          <w:t>4.</w:t>
        </w:r>
        <w:r w:rsidR="003B069A">
          <w:rPr>
            <w:rFonts w:eastAsiaTheme="minorEastAsia"/>
            <w:noProof/>
            <w:sz w:val="22"/>
            <w:lang w:eastAsia="ru-RU"/>
          </w:rPr>
          <w:tab/>
        </w:r>
        <w:r w:rsidR="003B069A" w:rsidRPr="00177892">
          <w:rPr>
            <w:rStyle w:val="Hyperlink"/>
            <w:noProof/>
          </w:rPr>
          <w:t>Task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_Toc451756783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14</w:t>
        </w:r>
        <w:r w:rsidR="003B069A">
          <w:rPr>
            <w:noProof/>
            <w:webHidden/>
          </w:rPr>
          <w:fldChar w:fldCharType="end"/>
        </w:r>
      </w:hyperlink>
    </w:p>
    <w:p w14:paraId="7F5BFB02" w14:textId="77777777" w:rsidR="003B069A" w:rsidRDefault="00F35BEA">
      <w:pPr>
        <w:pStyle w:val="TOC1"/>
        <w:tabs>
          <w:tab w:val="left" w:pos="880"/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84" w:history="1">
        <w:r w:rsidR="003B069A" w:rsidRPr="00177892">
          <w:rPr>
            <w:rStyle w:val="Hyperlink"/>
            <w:noProof/>
          </w:rPr>
          <w:t>5.</w:t>
        </w:r>
        <w:r w:rsidR="003B069A">
          <w:rPr>
            <w:rFonts w:eastAsiaTheme="minorEastAsia"/>
            <w:noProof/>
            <w:sz w:val="22"/>
            <w:lang w:eastAsia="ru-RU"/>
          </w:rPr>
          <w:tab/>
        </w:r>
        <w:r w:rsidR="003B069A" w:rsidRPr="00177892">
          <w:rPr>
            <w:rStyle w:val="Hyperlink"/>
            <w:noProof/>
          </w:rPr>
          <w:t>Action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_Toc451756784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14</w:t>
        </w:r>
        <w:r w:rsidR="003B069A">
          <w:rPr>
            <w:noProof/>
            <w:webHidden/>
          </w:rPr>
          <w:fldChar w:fldCharType="end"/>
        </w:r>
      </w:hyperlink>
    </w:p>
    <w:p w14:paraId="06B97F74" w14:textId="77777777" w:rsidR="003B069A" w:rsidRDefault="00F35BEA">
      <w:pPr>
        <w:pStyle w:val="TOC1"/>
        <w:tabs>
          <w:tab w:val="left" w:pos="880"/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85" w:history="1">
        <w:r w:rsidR="003B069A" w:rsidRPr="00177892">
          <w:rPr>
            <w:rStyle w:val="Hyperlink"/>
            <w:noProof/>
          </w:rPr>
          <w:t>6.</w:t>
        </w:r>
        <w:r w:rsidR="003B069A">
          <w:rPr>
            <w:rFonts w:eastAsiaTheme="minorEastAsia"/>
            <w:noProof/>
            <w:sz w:val="22"/>
            <w:lang w:eastAsia="ru-RU"/>
          </w:rPr>
          <w:tab/>
        </w:r>
        <w:r w:rsidR="003B069A" w:rsidRPr="00177892">
          <w:rPr>
            <w:rStyle w:val="Hyperlink"/>
            <w:noProof/>
          </w:rPr>
          <w:t>Stage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_Toc451756785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15</w:t>
        </w:r>
        <w:r w:rsidR="003B069A">
          <w:rPr>
            <w:noProof/>
            <w:webHidden/>
          </w:rPr>
          <w:fldChar w:fldCharType="end"/>
        </w:r>
      </w:hyperlink>
    </w:p>
    <w:p w14:paraId="155B4535" w14:textId="77777777" w:rsidR="003B069A" w:rsidRDefault="00F35BEA">
      <w:pPr>
        <w:pStyle w:val="TOC1"/>
        <w:tabs>
          <w:tab w:val="left" w:pos="880"/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86" w:history="1">
        <w:r w:rsidR="003B069A" w:rsidRPr="00177892">
          <w:rPr>
            <w:rStyle w:val="Hyperlink"/>
            <w:noProof/>
          </w:rPr>
          <w:t>7.</w:t>
        </w:r>
        <w:r w:rsidR="003B069A">
          <w:rPr>
            <w:rFonts w:eastAsiaTheme="minorEastAsia"/>
            <w:noProof/>
            <w:sz w:val="22"/>
            <w:lang w:eastAsia="ru-RU"/>
          </w:rPr>
          <w:tab/>
        </w:r>
        <w:r w:rsidR="003B069A" w:rsidRPr="00177892">
          <w:rPr>
            <w:rStyle w:val="Hyperlink"/>
            <w:noProof/>
          </w:rPr>
          <w:t>Role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_Toc451756786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15</w:t>
        </w:r>
        <w:r w:rsidR="003B069A">
          <w:rPr>
            <w:noProof/>
            <w:webHidden/>
          </w:rPr>
          <w:fldChar w:fldCharType="end"/>
        </w:r>
      </w:hyperlink>
    </w:p>
    <w:p w14:paraId="697AC157" w14:textId="77777777" w:rsidR="003B069A" w:rsidRDefault="00F35BEA">
      <w:pPr>
        <w:pStyle w:val="TOC1"/>
        <w:tabs>
          <w:tab w:val="left" w:pos="880"/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87" w:history="1">
        <w:r w:rsidR="003B069A" w:rsidRPr="00177892">
          <w:rPr>
            <w:rStyle w:val="Hyperlink"/>
            <w:noProof/>
          </w:rPr>
          <w:t>8.</w:t>
        </w:r>
        <w:r w:rsidR="003B069A">
          <w:rPr>
            <w:rFonts w:eastAsiaTheme="minorEastAsia"/>
            <w:noProof/>
            <w:sz w:val="22"/>
            <w:lang w:eastAsia="ru-RU"/>
          </w:rPr>
          <w:tab/>
        </w:r>
        <w:r w:rsidR="003B069A" w:rsidRPr="00177892">
          <w:rPr>
            <w:rStyle w:val="Hyperlink"/>
            <w:noProof/>
          </w:rPr>
          <w:t>Case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_Toc451756787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16</w:t>
        </w:r>
        <w:r w:rsidR="003B069A">
          <w:rPr>
            <w:noProof/>
            <w:webHidden/>
          </w:rPr>
          <w:fldChar w:fldCharType="end"/>
        </w:r>
      </w:hyperlink>
    </w:p>
    <w:p w14:paraId="25582490" w14:textId="77777777" w:rsidR="003B069A" w:rsidRDefault="00F35BEA">
      <w:pPr>
        <w:pStyle w:val="TOC1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451756788" w:history="1">
        <w:r w:rsidR="003B069A" w:rsidRPr="00177892">
          <w:rPr>
            <w:rStyle w:val="Hyperlink"/>
            <w:noProof/>
          </w:rPr>
          <w:t>Полезные ссылки</w:t>
        </w:r>
        <w:r w:rsidR="003B069A">
          <w:rPr>
            <w:noProof/>
            <w:webHidden/>
          </w:rPr>
          <w:tab/>
        </w:r>
        <w:r w:rsidR="003B069A">
          <w:rPr>
            <w:noProof/>
            <w:webHidden/>
          </w:rPr>
          <w:fldChar w:fldCharType="begin"/>
        </w:r>
        <w:r w:rsidR="003B069A">
          <w:rPr>
            <w:noProof/>
            <w:webHidden/>
          </w:rPr>
          <w:instrText xml:space="preserve"> PAGEREF _Toc451756788 \h </w:instrText>
        </w:r>
        <w:r w:rsidR="003B069A">
          <w:rPr>
            <w:noProof/>
            <w:webHidden/>
          </w:rPr>
        </w:r>
        <w:r w:rsidR="003B069A">
          <w:rPr>
            <w:noProof/>
            <w:webHidden/>
          </w:rPr>
          <w:fldChar w:fldCharType="separate"/>
        </w:r>
        <w:r w:rsidR="003B069A">
          <w:rPr>
            <w:noProof/>
            <w:webHidden/>
          </w:rPr>
          <w:t>17</w:t>
        </w:r>
        <w:r w:rsidR="003B069A">
          <w:rPr>
            <w:noProof/>
            <w:webHidden/>
          </w:rPr>
          <w:fldChar w:fldCharType="end"/>
        </w:r>
      </w:hyperlink>
    </w:p>
    <w:p w14:paraId="417F68C0" w14:textId="77777777" w:rsidR="0022105A" w:rsidRPr="00616D46" w:rsidRDefault="00A018B4" w:rsidP="00104D7E">
      <w:r>
        <w:fldChar w:fldCharType="end"/>
      </w:r>
      <w:r w:rsidR="0022105A" w:rsidRPr="00A018B4">
        <w:br w:type="page"/>
      </w:r>
    </w:p>
    <w:p w14:paraId="4FE26FAE" w14:textId="77777777" w:rsidR="0022105A" w:rsidRPr="0022105A" w:rsidRDefault="008C2E94" w:rsidP="0022105A">
      <w:pPr>
        <w:pStyle w:val="Zag"/>
        <w:rPr>
          <w:rStyle w:val="Strong"/>
          <w:b/>
          <w:bCs w:val="0"/>
          <w:lang w:val="ru-RU"/>
        </w:rPr>
      </w:pPr>
      <w:bookmarkStart w:id="0" w:name="_Toc451756775"/>
      <w:r>
        <w:rPr>
          <w:rStyle w:val="Strong"/>
          <w:b/>
          <w:bCs w:val="0"/>
          <w:lang w:val="ru-RU"/>
        </w:rPr>
        <w:lastRenderedPageBreak/>
        <w:t>Диаграмм</w:t>
      </w:r>
      <w:r w:rsidR="00A018B4">
        <w:rPr>
          <w:rStyle w:val="Strong"/>
          <w:b/>
          <w:bCs w:val="0"/>
          <w:lang w:val="ru-RU"/>
        </w:rPr>
        <w:t>ы</w:t>
      </w:r>
      <w:r w:rsidR="0022105A">
        <w:rPr>
          <w:rStyle w:val="Strong"/>
          <w:b/>
          <w:bCs w:val="0"/>
          <w:lang w:val="ru-RU"/>
        </w:rPr>
        <w:t xml:space="preserve"> сущностей</w:t>
      </w:r>
      <w:bookmarkEnd w:id="0"/>
    </w:p>
    <w:p w14:paraId="3CE34F90" w14:textId="77777777" w:rsidR="0022105A" w:rsidRPr="00A018B4" w:rsidRDefault="0022105A" w:rsidP="00A018B4">
      <w:pPr>
        <w:pStyle w:val="Zag2"/>
      </w:pPr>
      <w:bookmarkStart w:id="1" w:name="_Toc451756776"/>
      <w:r w:rsidRPr="00A018B4">
        <w:rPr>
          <w:rStyle w:val="Strong"/>
          <w:b/>
          <w:bCs w:val="0"/>
        </w:rPr>
        <w:t>Сiteck EcoS</w:t>
      </w:r>
      <w:bookmarkEnd w:id="1"/>
    </w:p>
    <w:p w14:paraId="7770099F" w14:textId="77777777" w:rsidR="004329A1" w:rsidRDefault="00F82695" w:rsidP="006E187C">
      <w:pPr>
        <w:spacing w:after="160" w:line="259" w:lineRule="auto"/>
        <w:ind w:firstLine="0"/>
        <w:jc w:val="left"/>
        <w:rPr>
          <w:rFonts w:eastAsiaTheme="majorEastAsia" w:cstheme="minorHAnsi"/>
          <w:color w:val="000000" w:themeColor="text1"/>
          <w:szCs w:val="28"/>
          <w:lang w:val="en-US"/>
        </w:rPr>
      </w:pPr>
      <w:r w:rsidRPr="00F82695">
        <w:rPr>
          <w:rFonts w:eastAsiaTheme="majorEastAsia" w:cstheme="minorHAnsi"/>
          <w:noProof/>
          <w:color w:val="000000" w:themeColor="text1"/>
          <w:szCs w:val="28"/>
          <w:lang w:eastAsia="ru-RU"/>
        </w:rPr>
        <w:drawing>
          <wp:inline distT="0" distB="0" distL="0" distR="0" wp14:anchorId="678AD73B" wp14:editId="546FEEBD">
            <wp:extent cx="5940425" cy="4701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0F73" w14:textId="77777777" w:rsidR="0022105A" w:rsidRPr="008C2E94" w:rsidRDefault="0022105A" w:rsidP="0022105A">
      <w:pPr>
        <w:spacing w:after="480" w:line="259" w:lineRule="auto"/>
        <w:ind w:firstLine="0"/>
        <w:jc w:val="center"/>
        <w:rPr>
          <w:rFonts w:eastAsiaTheme="majorEastAsia" w:cstheme="minorHAnsi"/>
          <w:color w:val="000000" w:themeColor="text1"/>
          <w:szCs w:val="28"/>
        </w:rPr>
      </w:pPr>
      <w:r>
        <w:rPr>
          <w:rFonts w:eastAsiaTheme="majorEastAsia" w:cstheme="minorHAnsi"/>
          <w:color w:val="000000" w:themeColor="text1"/>
          <w:szCs w:val="28"/>
        </w:rPr>
        <w:t xml:space="preserve">Рисунок 1 – </w:t>
      </w:r>
      <w:r w:rsidR="008C2E94">
        <w:rPr>
          <w:rFonts w:eastAsiaTheme="majorEastAsia" w:cstheme="minorHAnsi"/>
          <w:color w:val="000000" w:themeColor="text1"/>
          <w:szCs w:val="28"/>
        </w:rPr>
        <w:t>Диаграмма</w:t>
      </w:r>
      <w:r>
        <w:rPr>
          <w:rFonts w:eastAsiaTheme="majorEastAsia" w:cstheme="minorHAnsi"/>
          <w:color w:val="000000" w:themeColor="text1"/>
          <w:szCs w:val="28"/>
        </w:rPr>
        <w:t xml:space="preserve"> сущностей кейс менеджмента в </w:t>
      </w:r>
      <w:r>
        <w:rPr>
          <w:rFonts w:eastAsiaTheme="majorEastAsia" w:cstheme="minorHAnsi"/>
          <w:color w:val="000000" w:themeColor="text1"/>
          <w:szCs w:val="28"/>
          <w:lang w:val="en-US"/>
        </w:rPr>
        <w:t>Citeck</w:t>
      </w:r>
      <w:r w:rsidRPr="0022105A">
        <w:rPr>
          <w:rFonts w:eastAsiaTheme="majorEastAsia" w:cstheme="minorHAnsi"/>
          <w:color w:val="000000" w:themeColor="text1"/>
          <w:szCs w:val="28"/>
        </w:rPr>
        <w:t xml:space="preserve"> </w:t>
      </w:r>
      <w:r>
        <w:rPr>
          <w:rFonts w:eastAsiaTheme="majorEastAsia" w:cstheme="minorHAnsi"/>
          <w:color w:val="000000" w:themeColor="text1"/>
          <w:szCs w:val="28"/>
          <w:lang w:val="en-US"/>
        </w:rPr>
        <w:t>EcoS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2105A" w14:paraId="25F56633" w14:textId="77777777" w:rsidTr="0022105A">
        <w:trPr>
          <w:jc w:val="center"/>
        </w:trPr>
        <w:tc>
          <w:tcPr>
            <w:tcW w:w="4672" w:type="dxa"/>
          </w:tcPr>
          <w:p w14:paraId="22137DD4" w14:textId="77777777" w:rsidR="0022105A" w:rsidRPr="0022105A" w:rsidRDefault="0022105A" w:rsidP="0022105A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993"/>
              <w:jc w:val="left"/>
              <w:rPr>
                <w:rFonts w:eastAsiaTheme="majorEastAsia" w:cstheme="minorHAnsi"/>
                <w:color w:val="000000" w:themeColor="text1"/>
                <w:szCs w:val="28"/>
              </w:rPr>
            </w:pPr>
            <w:r w:rsidRPr="0022105A">
              <w:rPr>
                <w:rFonts w:eastAsiaTheme="majorEastAsia" w:cstheme="minorHAnsi"/>
                <w:color w:val="000000" w:themeColor="text1"/>
                <w:szCs w:val="28"/>
                <w:lang w:val="en-US"/>
              </w:rPr>
              <w:t>Case</w:t>
            </w:r>
          </w:p>
          <w:p w14:paraId="60CEF9B1" w14:textId="77777777" w:rsidR="0022105A" w:rsidRPr="0022105A" w:rsidRDefault="0022105A" w:rsidP="0022105A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993"/>
              <w:jc w:val="left"/>
              <w:rPr>
                <w:szCs w:val="28"/>
                <w:lang w:val="en-US"/>
              </w:rPr>
            </w:pPr>
            <w:r w:rsidRPr="0022105A">
              <w:rPr>
                <w:rFonts w:eastAsiaTheme="majorEastAsia" w:cstheme="minorHAnsi"/>
                <w:color w:val="000000" w:themeColor="text1"/>
                <w:szCs w:val="28"/>
                <w:lang w:val="en-US"/>
              </w:rPr>
              <w:t>Role</w:t>
            </w:r>
          </w:p>
          <w:p w14:paraId="7F4DE6AB" w14:textId="77777777" w:rsidR="0022105A" w:rsidRPr="0022105A" w:rsidRDefault="0022105A" w:rsidP="0022105A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993"/>
              <w:jc w:val="left"/>
              <w:rPr>
                <w:szCs w:val="28"/>
                <w:lang w:val="en-US"/>
              </w:rPr>
            </w:pPr>
            <w:r w:rsidRPr="0022105A">
              <w:rPr>
                <w:rFonts w:eastAsiaTheme="majorEastAsia" w:cstheme="minorHAnsi"/>
                <w:color w:val="000000" w:themeColor="text1"/>
                <w:szCs w:val="28"/>
                <w:lang w:val="en-US"/>
              </w:rPr>
              <w:t>Activity</w:t>
            </w:r>
          </w:p>
          <w:p w14:paraId="6A97397C" w14:textId="77777777" w:rsidR="0022105A" w:rsidRPr="0022105A" w:rsidRDefault="0022105A" w:rsidP="0022105A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ind w:left="1168" w:hanging="283"/>
              <w:jc w:val="left"/>
              <w:rPr>
                <w:szCs w:val="28"/>
              </w:rPr>
            </w:pPr>
            <w:r w:rsidRPr="0022105A">
              <w:rPr>
                <w:szCs w:val="28"/>
                <w:lang w:val="en-US"/>
              </w:rPr>
              <w:t>Stage</w:t>
            </w:r>
          </w:p>
          <w:p w14:paraId="4685448E" w14:textId="77777777" w:rsidR="0022105A" w:rsidRPr="0022105A" w:rsidRDefault="0022105A" w:rsidP="0022105A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ind w:left="1168" w:hanging="283"/>
              <w:jc w:val="left"/>
              <w:rPr>
                <w:szCs w:val="28"/>
              </w:rPr>
            </w:pPr>
            <w:r w:rsidRPr="0022105A">
              <w:rPr>
                <w:szCs w:val="28"/>
                <w:lang w:val="en-US"/>
              </w:rPr>
              <w:t>Task</w:t>
            </w:r>
          </w:p>
          <w:p w14:paraId="01A3D4C1" w14:textId="77777777" w:rsidR="0022105A" w:rsidRPr="0022105A" w:rsidRDefault="0022105A" w:rsidP="0022105A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ind w:left="1168" w:hanging="283"/>
              <w:jc w:val="left"/>
              <w:rPr>
                <w:sz w:val="22"/>
                <w:szCs w:val="28"/>
              </w:rPr>
            </w:pPr>
            <w:r w:rsidRPr="0022105A">
              <w:rPr>
                <w:szCs w:val="28"/>
                <w:lang w:val="en-US"/>
              </w:rPr>
              <w:t>Action</w:t>
            </w:r>
          </w:p>
          <w:p w14:paraId="0525A970" w14:textId="77777777" w:rsidR="0022105A" w:rsidRPr="00F43A3F" w:rsidRDefault="0022105A" w:rsidP="0022105A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left="1452" w:hanging="284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Show error</w:t>
            </w:r>
          </w:p>
          <w:p w14:paraId="10E1DF72" w14:textId="77777777" w:rsidR="0022105A" w:rsidRPr="00F43A3F" w:rsidRDefault="0022105A" w:rsidP="0022105A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left="1452" w:hanging="284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Set property</w:t>
            </w:r>
          </w:p>
          <w:p w14:paraId="4445C867" w14:textId="77777777" w:rsidR="0022105A" w:rsidRPr="0022105A" w:rsidRDefault="0022105A" w:rsidP="0022105A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left="1452" w:hanging="284"/>
              <w:rPr>
                <w:rFonts w:eastAsiaTheme="majorEastAsia" w:cstheme="minorHAnsi"/>
                <w:color w:val="000000" w:themeColor="text1"/>
                <w:szCs w:val="28"/>
              </w:rPr>
            </w:pPr>
            <w:r w:rsidRPr="0022105A">
              <w:rPr>
                <w:szCs w:val="28"/>
                <w:lang w:val="en-US"/>
              </w:rPr>
              <w:t>Execute script</w:t>
            </w:r>
          </w:p>
          <w:p w14:paraId="4425E387" w14:textId="77777777" w:rsidR="0022105A" w:rsidRPr="0022105A" w:rsidRDefault="0022105A" w:rsidP="0022105A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026"/>
              <w:rPr>
                <w:rFonts w:eastAsiaTheme="majorEastAsia" w:cstheme="minorHAnsi"/>
                <w:color w:val="000000" w:themeColor="text1"/>
                <w:szCs w:val="28"/>
              </w:rPr>
            </w:pPr>
            <w:r w:rsidRPr="0022105A">
              <w:rPr>
                <w:rFonts w:cstheme="minorHAnsi"/>
                <w:lang w:val="en-US"/>
              </w:rPr>
              <w:t>Business requirement</w:t>
            </w:r>
          </w:p>
        </w:tc>
        <w:tc>
          <w:tcPr>
            <w:tcW w:w="4673" w:type="dxa"/>
          </w:tcPr>
          <w:p w14:paraId="7C96825D" w14:textId="77777777" w:rsidR="0022105A" w:rsidRDefault="0022105A" w:rsidP="0022105A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744"/>
              <w:jc w:val="left"/>
              <w:rPr>
                <w:rFonts w:cstheme="minorHAnsi"/>
                <w:lang w:val="en-US"/>
              </w:rPr>
            </w:pPr>
            <w:r w:rsidRPr="004329A1">
              <w:rPr>
                <w:rFonts w:cstheme="minorHAnsi"/>
                <w:lang w:val="en-US"/>
              </w:rPr>
              <w:t>Event</w:t>
            </w:r>
          </w:p>
          <w:p w14:paraId="35141F33" w14:textId="77777777" w:rsidR="0022105A" w:rsidRDefault="0022105A" w:rsidP="0022105A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885" w:hanging="283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Case created</w:t>
            </w:r>
          </w:p>
          <w:p w14:paraId="5FFDB347" w14:textId="77777777" w:rsidR="0022105A" w:rsidRDefault="0022105A" w:rsidP="0022105A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885" w:hanging="283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Stage children stopped</w:t>
            </w:r>
          </w:p>
          <w:p w14:paraId="22D39D23" w14:textId="77777777" w:rsidR="0022105A" w:rsidRDefault="0022105A" w:rsidP="0022105A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885" w:hanging="283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Activity stopped</w:t>
            </w:r>
          </w:p>
          <w:p w14:paraId="2B40023C" w14:textId="77777777" w:rsidR="0022105A" w:rsidRDefault="0022105A" w:rsidP="0022105A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885" w:hanging="283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Activity started</w:t>
            </w:r>
          </w:p>
          <w:p w14:paraId="51A28C51" w14:textId="77777777" w:rsidR="0022105A" w:rsidRPr="004329A1" w:rsidRDefault="0022105A" w:rsidP="0022105A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ind w:left="885" w:hanging="283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action</w:t>
            </w:r>
          </w:p>
          <w:p w14:paraId="63EDD511" w14:textId="77777777" w:rsidR="0022105A" w:rsidRDefault="0022105A" w:rsidP="0022105A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744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Condition</w:t>
            </w:r>
          </w:p>
          <w:p w14:paraId="3613DE9E" w14:textId="77777777" w:rsidR="0022105A" w:rsidRDefault="0022105A" w:rsidP="0022105A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885" w:hanging="283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Compare property</w:t>
            </w:r>
          </w:p>
          <w:p w14:paraId="33502D63" w14:textId="77777777" w:rsidR="0022105A" w:rsidRDefault="0022105A" w:rsidP="0022105A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885" w:hanging="283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Evaluate script</w:t>
            </w:r>
          </w:p>
          <w:p w14:paraId="25EA0E93" w14:textId="77777777" w:rsidR="0022105A" w:rsidRDefault="0022105A" w:rsidP="0022105A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ind w:left="885" w:hanging="283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Compare process variable</w:t>
            </w:r>
          </w:p>
          <w:p w14:paraId="1F3DEE8D" w14:textId="77777777" w:rsidR="0022105A" w:rsidRPr="0022105A" w:rsidRDefault="0022105A" w:rsidP="0022105A">
            <w:pPr>
              <w:spacing w:after="160" w:line="259" w:lineRule="auto"/>
              <w:ind w:firstLine="0"/>
              <w:rPr>
                <w:rFonts w:eastAsiaTheme="majorEastAsia" w:cstheme="minorHAnsi"/>
                <w:color w:val="000000" w:themeColor="text1"/>
                <w:szCs w:val="28"/>
              </w:rPr>
            </w:pPr>
          </w:p>
        </w:tc>
      </w:tr>
    </w:tbl>
    <w:p w14:paraId="525E773C" w14:textId="77777777" w:rsidR="0022105A" w:rsidRPr="0022105A" w:rsidRDefault="0022105A" w:rsidP="0022105A">
      <w:pPr>
        <w:spacing w:after="160" w:line="259" w:lineRule="auto"/>
        <w:ind w:firstLine="0"/>
        <w:rPr>
          <w:rFonts w:eastAsiaTheme="majorEastAsia" w:cstheme="minorHAnsi"/>
          <w:color w:val="000000" w:themeColor="text1"/>
          <w:szCs w:val="28"/>
        </w:rPr>
      </w:pPr>
    </w:p>
    <w:p w14:paraId="0D11284B" w14:textId="77777777" w:rsidR="00F43A3F" w:rsidRPr="0022105A" w:rsidRDefault="0022105A" w:rsidP="0022105A">
      <w:pPr>
        <w:pStyle w:val="Zag2"/>
      </w:pPr>
      <w:bookmarkStart w:id="2" w:name="_Toc451756777"/>
      <w:r>
        <w:lastRenderedPageBreak/>
        <w:t xml:space="preserve">Case Management Model </w:t>
      </w:r>
      <w:r w:rsidR="006E187C">
        <w:t>a</w:t>
      </w:r>
      <w:r>
        <w:t>nd Notation</w:t>
      </w:r>
      <w:bookmarkEnd w:id="2"/>
    </w:p>
    <w:p w14:paraId="66438382" w14:textId="77777777" w:rsidR="00F43A3F" w:rsidRPr="00F43A3F" w:rsidRDefault="00F43A3F" w:rsidP="00F43A3F">
      <w:pPr>
        <w:spacing w:after="160" w:line="259" w:lineRule="auto"/>
        <w:ind w:left="633"/>
        <w:jc w:val="left"/>
        <w:rPr>
          <w:rFonts w:cstheme="minorHAnsi"/>
          <w:lang w:val="en-US"/>
        </w:rPr>
      </w:pPr>
    </w:p>
    <w:p w14:paraId="47191041" w14:textId="77777777" w:rsidR="00F43A3F" w:rsidRDefault="000B154C" w:rsidP="0091411A">
      <w:pPr>
        <w:spacing w:after="160" w:line="259" w:lineRule="auto"/>
        <w:ind w:firstLine="0"/>
        <w:jc w:val="center"/>
        <w:rPr>
          <w:lang w:val="en-US"/>
        </w:rPr>
      </w:pPr>
      <w:r w:rsidRPr="000B154C">
        <w:rPr>
          <w:noProof/>
          <w:lang w:eastAsia="ru-RU"/>
        </w:rPr>
        <w:drawing>
          <wp:inline distT="0" distB="0" distL="0" distR="0" wp14:anchorId="6526AF9C" wp14:editId="182BE38B">
            <wp:extent cx="5940425" cy="43872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7B63" w14:textId="77777777" w:rsidR="0022105A" w:rsidRDefault="0022105A" w:rsidP="006E187C">
      <w:pPr>
        <w:spacing w:after="600" w:line="259" w:lineRule="auto"/>
        <w:ind w:firstLine="0"/>
        <w:jc w:val="center"/>
      </w:pPr>
      <w:r>
        <w:t xml:space="preserve">Рисунок 2 – </w:t>
      </w:r>
      <w:r w:rsidR="008C2E94">
        <w:t>Диаграмма</w:t>
      </w:r>
      <w:r>
        <w:t xml:space="preserve"> сущностей кейс менеджмента в </w:t>
      </w:r>
      <w:r w:rsidR="006E187C">
        <w:rPr>
          <w:lang w:val="en-US"/>
        </w:rPr>
        <w:t>CMMN</w:t>
      </w:r>
      <w:r w:rsidR="006E187C" w:rsidRPr="006E187C">
        <w:t xml:space="preserve"> 1.1</w:t>
      </w:r>
      <w:r w:rsidR="006E187C">
        <w:t>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E187C" w14:paraId="603554EF" w14:textId="77777777" w:rsidTr="006E187C">
        <w:trPr>
          <w:trHeight w:val="3224"/>
        </w:trPr>
        <w:tc>
          <w:tcPr>
            <w:tcW w:w="4672" w:type="dxa"/>
          </w:tcPr>
          <w:p w14:paraId="13373C6A" w14:textId="77777777" w:rsid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 w:rsidRPr="00F43A3F">
              <w:rPr>
                <w:lang w:val="en-US"/>
              </w:rPr>
              <w:t>Definitions</w:t>
            </w:r>
          </w:p>
          <w:p w14:paraId="491571DE" w14:textId="77777777" w:rsid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  <w:p w14:paraId="56BE36CD" w14:textId="77777777" w:rsid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  <w:p w14:paraId="5A49388D" w14:textId="77777777" w:rsid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PlanItemDefinition</w:t>
            </w:r>
          </w:p>
          <w:p w14:paraId="460B7082" w14:textId="77777777" w:rsidR="006E187C" w:rsidRDefault="006E187C" w:rsidP="006E187C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885" w:hanging="284"/>
              <w:jc w:val="left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  <w:p w14:paraId="3FE80BA9" w14:textId="77777777" w:rsidR="006E187C" w:rsidRDefault="006E187C" w:rsidP="006E187C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885" w:hanging="284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  <w:p w14:paraId="44142378" w14:textId="77777777" w:rsidR="006E187C" w:rsidRDefault="006E187C" w:rsidP="006E187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ind w:left="1168" w:hanging="283"/>
              <w:jc w:val="left"/>
              <w:rPr>
                <w:lang w:val="en-US"/>
              </w:rPr>
            </w:pPr>
            <w:r>
              <w:rPr>
                <w:lang w:val="en-US"/>
              </w:rPr>
              <w:t>ProcessTask</w:t>
            </w:r>
          </w:p>
          <w:p w14:paraId="53A17A99" w14:textId="77777777" w:rsidR="006E187C" w:rsidRDefault="006E187C" w:rsidP="006E187C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885" w:hanging="284"/>
              <w:jc w:val="left"/>
              <w:rPr>
                <w:lang w:val="en-US"/>
              </w:rPr>
            </w:pPr>
            <w:r>
              <w:rPr>
                <w:lang w:val="en-US"/>
              </w:rPr>
              <w:t>UserEventListener</w:t>
            </w:r>
          </w:p>
          <w:p w14:paraId="74E92EC6" w14:textId="77777777" w:rsidR="006E187C" w:rsidRPr="000B154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PlanItem</w:t>
            </w:r>
          </w:p>
          <w:p w14:paraId="30B4510D" w14:textId="77777777" w:rsidR="006E187C" w:rsidRP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4673" w:type="dxa"/>
          </w:tcPr>
          <w:p w14:paraId="10962196" w14:textId="77777777" w:rsid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  <w:p w14:paraId="6A93445E" w14:textId="77777777" w:rsidR="006E187C" w:rsidRDefault="006E187C" w:rsidP="006E187C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885" w:hanging="284"/>
              <w:jc w:val="left"/>
              <w:rPr>
                <w:lang w:val="en-US"/>
              </w:rPr>
            </w:pPr>
            <w:r>
              <w:rPr>
                <w:lang w:val="en-US"/>
              </w:rPr>
              <w:t>EntryCriterion</w:t>
            </w:r>
          </w:p>
          <w:p w14:paraId="2EB2B1ED" w14:textId="77777777" w:rsidR="006E187C" w:rsidRPr="006E187C" w:rsidRDefault="006E187C" w:rsidP="006E187C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885" w:hanging="284"/>
              <w:jc w:val="left"/>
              <w:rPr>
                <w:lang w:val="en-US"/>
              </w:rPr>
            </w:pPr>
            <w:r>
              <w:rPr>
                <w:lang w:val="en-US"/>
              </w:rPr>
              <w:t>ExitCriterion</w:t>
            </w:r>
          </w:p>
          <w:p w14:paraId="18609A88" w14:textId="77777777" w:rsid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Sentry</w:t>
            </w:r>
          </w:p>
          <w:p w14:paraId="4D15072E" w14:textId="77777777" w:rsid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PlanItemOnPart</w:t>
            </w:r>
          </w:p>
          <w:p w14:paraId="3AC15D42" w14:textId="77777777" w:rsid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IfPart</w:t>
            </w:r>
          </w:p>
          <w:p w14:paraId="272375E2" w14:textId="77777777" w:rsid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  <w:p w14:paraId="166E2ED4" w14:textId="77777777" w:rsid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PlanItemControl</w:t>
            </w:r>
          </w:p>
          <w:p w14:paraId="1C0738AF" w14:textId="77777777" w:rsidR="006E187C" w:rsidRDefault="006E187C" w:rsidP="006E187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ManualActivationRule</w:t>
            </w:r>
          </w:p>
          <w:p w14:paraId="5C1657DB" w14:textId="77777777" w:rsidR="006E187C" w:rsidRPr="006E187C" w:rsidRDefault="006E187C" w:rsidP="006E187C">
            <w:pPr>
              <w:pStyle w:val="ListParagraph"/>
              <w:numPr>
                <w:ilvl w:val="0"/>
                <w:numId w:val="19"/>
              </w:numPr>
            </w:pPr>
            <w:r w:rsidRPr="006E187C">
              <w:rPr>
                <w:lang w:val="en-US"/>
              </w:rPr>
              <w:t>RepetitionRule</w:t>
            </w:r>
          </w:p>
        </w:tc>
      </w:tr>
    </w:tbl>
    <w:p w14:paraId="79082FA2" w14:textId="77777777" w:rsidR="006E187C" w:rsidRPr="006E187C" w:rsidRDefault="006E187C" w:rsidP="006E187C"/>
    <w:p w14:paraId="4A185FC0" w14:textId="77777777" w:rsidR="00251A7C" w:rsidRPr="006E187C" w:rsidRDefault="006E187C" w:rsidP="006E187C">
      <w:pPr>
        <w:ind w:firstLine="426"/>
      </w:pPr>
      <w:r>
        <w:t xml:space="preserve">* Изображены только сущности, функционал которых реализован в </w:t>
      </w:r>
      <w:r>
        <w:rPr>
          <w:lang w:val="en-US"/>
        </w:rPr>
        <w:t>Citeck</w:t>
      </w:r>
      <w:r w:rsidRPr="006E187C">
        <w:t xml:space="preserve"> </w:t>
      </w:r>
      <w:r>
        <w:rPr>
          <w:lang w:val="en-US"/>
        </w:rPr>
        <w:t>EcoS</w:t>
      </w:r>
      <w:r w:rsidR="00251A7C" w:rsidRPr="006E187C">
        <w:br w:type="page"/>
      </w:r>
    </w:p>
    <w:p w14:paraId="241E1302" w14:textId="77777777" w:rsidR="00251A7C" w:rsidRDefault="00251A7C" w:rsidP="00A018B4">
      <w:pPr>
        <w:pStyle w:val="Zag"/>
      </w:pPr>
      <w:bookmarkStart w:id="3" w:name="_Toc451756778"/>
      <w:r>
        <w:lastRenderedPageBreak/>
        <w:t>Доработки</w:t>
      </w:r>
      <w:bookmarkEnd w:id="3"/>
    </w:p>
    <w:p w14:paraId="30CBE76E" w14:textId="77777777" w:rsidR="004338EF" w:rsidRPr="004338EF" w:rsidRDefault="004338EF" w:rsidP="004338EF">
      <w:pPr>
        <w:pStyle w:val="ListParagraph"/>
        <w:numPr>
          <w:ilvl w:val="0"/>
          <w:numId w:val="29"/>
        </w:numPr>
        <w:ind w:left="0" w:firstLine="426"/>
        <w:rPr>
          <w:lang w:val="en-US"/>
        </w:rPr>
      </w:pPr>
      <w:proofErr w:type="spellStart"/>
      <w:r>
        <w:rPr>
          <w:lang w:val="en-US"/>
        </w:rPr>
        <w:t>AuthorizedRoles</w:t>
      </w:r>
      <w:proofErr w:type="spellEnd"/>
    </w:p>
    <w:p w14:paraId="197A272D" w14:textId="77777777" w:rsidR="00BB6B15" w:rsidRPr="004338EF" w:rsidRDefault="004338EF" w:rsidP="00857C20">
      <w:pPr>
        <w:ind w:left="425" w:firstLine="284"/>
        <w:rPr>
          <w:lang w:val="en-US"/>
        </w:rPr>
      </w:pPr>
      <w:r>
        <w:t>а</w:t>
      </w:r>
      <w:r w:rsidRPr="004338EF">
        <w:rPr>
          <w:lang w:val="en-US"/>
        </w:rPr>
        <w:t xml:space="preserve">) </w:t>
      </w:r>
      <w:r>
        <w:t>Необходимо</w:t>
      </w:r>
      <w:r w:rsidRPr="004338EF">
        <w:rPr>
          <w:lang w:val="en-US"/>
        </w:rPr>
        <w:t xml:space="preserve"> </w:t>
      </w:r>
      <w:r>
        <w:t>добавить</w:t>
      </w:r>
      <w:r w:rsidRPr="004338EF">
        <w:rPr>
          <w:lang w:val="en-US"/>
        </w:rPr>
        <w:t xml:space="preserve"> </w:t>
      </w:r>
      <w:r>
        <w:t>аспект</w:t>
      </w:r>
      <w:r w:rsidRPr="004338EF">
        <w:rPr>
          <w:lang w:val="en-US"/>
        </w:rPr>
        <w:t xml:space="preserve"> </w:t>
      </w:r>
      <w:proofErr w:type="spellStart"/>
      <w:r w:rsidRPr="004338EF">
        <w:rPr>
          <w:lang w:val="en-US"/>
        </w:rPr>
        <w:t>icaseRole:hasAuthorizedRoles</w:t>
      </w:r>
      <w:proofErr w:type="spellEnd"/>
      <w:r w:rsidRPr="004338EF">
        <w:rPr>
          <w:lang w:val="en-US"/>
        </w:rPr>
        <w:t xml:space="preserve"> </w:t>
      </w:r>
      <w:r>
        <w:t>в</w:t>
      </w:r>
      <w:r w:rsidRPr="004338EF">
        <w:rPr>
          <w:lang w:val="en-US"/>
        </w:rPr>
        <w:t xml:space="preserve"> </w:t>
      </w:r>
      <w:r w:rsidRPr="004338EF">
        <w:t>модель</w:t>
      </w:r>
      <w:r w:rsidRPr="004338EF">
        <w:rPr>
          <w:lang w:val="en-US"/>
        </w:rPr>
        <w:t xml:space="preserve"> </w:t>
      </w:r>
      <w:r>
        <w:t>ролей</w:t>
      </w:r>
      <w:r w:rsidRPr="004338EF">
        <w:rPr>
          <w:lang w:val="en-US"/>
        </w:rPr>
        <w:t xml:space="preserve"> (icaseRoleModel.xml) c </w:t>
      </w:r>
      <w:r>
        <w:t>одной</w:t>
      </w:r>
      <w:r w:rsidRPr="004338EF">
        <w:rPr>
          <w:lang w:val="en-US"/>
        </w:rPr>
        <w:t xml:space="preserve"> </w:t>
      </w:r>
      <w:r>
        <w:t>множественной</w:t>
      </w:r>
      <w:r w:rsidRPr="004338EF">
        <w:rPr>
          <w:lang w:val="en-US"/>
        </w:rPr>
        <w:t xml:space="preserve"> </w:t>
      </w:r>
      <w:r>
        <w:t>ассоциацией</w:t>
      </w:r>
      <w:r w:rsidR="00857C20">
        <w:rPr>
          <w:lang w:val="en-US"/>
        </w:rPr>
        <w:t xml:space="preserve"> </w:t>
      </w:r>
      <w:proofErr w:type="spellStart"/>
      <w:r w:rsidR="00857C20">
        <w:rPr>
          <w:lang w:val="en-US"/>
        </w:rPr>
        <w:t>icaseRole:authorizedRoles</w:t>
      </w:r>
      <w:proofErr w:type="spellEnd"/>
      <w:r w:rsidR="00857C20">
        <w:rPr>
          <w:lang w:val="en-US"/>
        </w:rPr>
        <w:t>;</w:t>
      </w:r>
    </w:p>
    <w:p w14:paraId="7E3DB65F" w14:textId="77777777" w:rsidR="004338EF" w:rsidRDefault="004338EF" w:rsidP="00857C20">
      <w:pPr>
        <w:pStyle w:val="ListParagraph"/>
        <w:ind w:left="425" w:firstLine="284"/>
        <w:contextualSpacing w:val="0"/>
      </w:pPr>
      <w:r>
        <w:t xml:space="preserve">б) Добавить на форму создания </w:t>
      </w:r>
      <w:proofErr w:type="spellStart"/>
      <w:r w:rsidRPr="004338EF">
        <w:rPr>
          <w:lang w:val="en-US"/>
        </w:rPr>
        <w:t>iEvent</w:t>
      </w:r>
      <w:proofErr w:type="spellEnd"/>
      <w:r w:rsidRPr="004338EF">
        <w:t>:</w:t>
      </w:r>
      <w:proofErr w:type="spellStart"/>
      <w:r w:rsidRPr="004338EF">
        <w:rPr>
          <w:lang w:val="en-US"/>
        </w:rPr>
        <w:t>userAction</w:t>
      </w:r>
      <w:proofErr w:type="spellEnd"/>
      <w:r>
        <w:t xml:space="preserve"> </w:t>
      </w:r>
      <w:r w:rsidRPr="004338EF">
        <w:t xml:space="preserve">поле </w:t>
      </w:r>
      <w:proofErr w:type="spellStart"/>
      <w:r w:rsidRPr="004338EF">
        <w:rPr>
          <w:lang w:val="en-US"/>
        </w:rPr>
        <w:t>icaseRole</w:t>
      </w:r>
      <w:proofErr w:type="spellEnd"/>
      <w:r w:rsidRPr="004338EF">
        <w:t>:</w:t>
      </w:r>
      <w:proofErr w:type="spellStart"/>
      <w:r w:rsidRPr="004338EF">
        <w:rPr>
          <w:lang w:val="en-US"/>
        </w:rPr>
        <w:t>authorizedRoles</w:t>
      </w:r>
      <w:proofErr w:type="spellEnd"/>
      <w:r w:rsidR="00857C20">
        <w:t>;</w:t>
      </w:r>
    </w:p>
    <w:p w14:paraId="208A503A" w14:textId="77777777" w:rsidR="004338EF" w:rsidRDefault="00426452" w:rsidP="00857C20">
      <w:pPr>
        <w:pStyle w:val="ListParagraph"/>
        <w:ind w:left="425" w:firstLine="284"/>
        <w:contextualSpacing w:val="0"/>
      </w:pPr>
      <w:r>
        <w:t xml:space="preserve">в) Дополнить </w:t>
      </w:r>
      <w:proofErr w:type="spellStart"/>
      <w:r>
        <w:rPr>
          <w:lang w:val="en-US"/>
        </w:rPr>
        <w:t>CaseActionsProvider</w:t>
      </w:r>
      <w:proofErr w:type="spellEnd"/>
      <w:r w:rsidRPr="00426452">
        <w:t xml:space="preserve"> </w:t>
      </w:r>
      <w:r>
        <w:t xml:space="preserve">кодом для проверки наличия текущего пользователя в списке </w:t>
      </w:r>
      <w:proofErr w:type="spellStart"/>
      <w:r>
        <w:rPr>
          <w:lang w:val="en-US"/>
        </w:rPr>
        <w:t>authorizedRoles</w:t>
      </w:r>
      <w:proofErr w:type="spellEnd"/>
      <w:r w:rsidRPr="00426452">
        <w:t xml:space="preserve"> </w:t>
      </w:r>
      <w:r>
        <w:t>(непосредственно в одной из ролей или внутри одной из групп выбранных в роли). Если пользователь есть – возвращаем действие, иначе –</w:t>
      </w:r>
      <w:r w:rsidR="00857C20">
        <w:t xml:space="preserve"> прячем.</w:t>
      </w:r>
    </w:p>
    <w:p w14:paraId="75348254" w14:textId="77777777" w:rsidR="00426452" w:rsidRPr="004338EF" w:rsidRDefault="00426452" w:rsidP="00426452">
      <w:pPr>
        <w:pStyle w:val="ListParagraph"/>
        <w:ind w:left="567" w:firstLine="0"/>
      </w:pPr>
    </w:p>
    <w:p w14:paraId="7A78D8BB" w14:textId="77777777" w:rsidR="00251A7C" w:rsidRDefault="00251A7C" w:rsidP="00251A7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Flag ‘repeatable’</w:t>
      </w:r>
      <w:r w:rsidR="00426452">
        <w:t xml:space="preserve"> </w:t>
      </w:r>
      <w:r w:rsidR="00426452">
        <w:rPr>
          <w:lang w:val="en-US"/>
        </w:rPr>
        <w:t>in activity</w:t>
      </w:r>
    </w:p>
    <w:p w14:paraId="091F86D5" w14:textId="77777777" w:rsidR="00426452" w:rsidRDefault="00426452" w:rsidP="00E11FF3">
      <w:pPr>
        <w:ind w:left="426" w:firstLine="425"/>
        <w:rPr>
          <w:lang w:val="en-US"/>
        </w:rPr>
      </w:pPr>
      <w:r>
        <w:t>а</w:t>
      </w:r>
      <w:r w:rsidRPr="00426452">
        <w:rPr>
          <w:lang w:val="en-US"/>
        </w:rPr>
        <w:t xml:space="preserve">) </w:t>
      </w:r>
      <w:r>
        <w:t>Добавить</w:t>
      </w:r>
      <w:r w:rsidRPr="00426452"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 w:rsidRPr="00426452">
        <w:rPr>
          <w:lang w:val="en-US"/>
        </w:rPr>
        <w:t xml:space="preserve"> </w:t>
      </w:r>
      <w:r>
        <w:t>свойство</w:t>
      </w:r>
      <w:r w:rsidRPr="00426452">
        <w:rPr>
          <w:lang w:val="en-US"/>
        </w:rPr>
        <w:t xml:space="preserve"> </w:t>
      </w:r>
      <w:proofErr w:type="spellStart"/>
      <w:r w:rsidRPr="007F4A13">
        <w:rPr>
          <w:i/>
          <w:lang w:val="en-US"/>
        </w:rPr>
        <w:t>activ</w:t>
      </w:r>
      <w:r w:rsidRPr="00426452">
        <w:rPr>
          <w:i/>
          <w:lang w:val="en-US"/>
        </w:rPr>
        <w:t>:</w:t>
      </w:r>
      <w:r w:rsidRPr="009C1907">
        <w:rPr>
          <w:i/>
          <w:lang w:val="en-US"/>
        </w:rPr>
        <w:t>repeatable</w:t>
      </w:r>
      <w:proofErr w:type="spellEnd"/>
      <w:r w:rsidRPr="00426452">
        <w:rPr>
          <w:lang w:val="en-US"/>
        </w:rPr>
        <w:t xml:space="preserve"> </w:t>
      </w:r>
      <w:r>
        <w:t>в</w:t>
      </w:r>
      <w:r w:rsidRPr="00426452">
        <w:rPr>
          <w:lang w:val="en-US"/>
        </w:rPr>
        <w:t xml:space="preserve"> </w:t>
      </w:r>
      <w:r>
        <w:t>модель</w:t>
      </w:r>
      <w:r w:rsidRPr="00426452">
        <w:rPr>
          <w:lang w:val="en-US"/>
        </w:rPr>
        <w:t xml:space="preserve"> </w:t>
      </w:r>
      <w:r>
        <w:t>активностей</w:t>
      </w:r>
      <w:r w:rsidRPr="00426452">
        <w:rPr>
          <w:lang w:val="en-US"/>
        </w:rPr>
        <w:t xml:space="preserve"> </w:t>
      </w:r>
      <w:r>
        <w:rPr>
          <w:lang w:val="en-US"/>
        </w:rPr>
        <w:t xml:space="preserve">(icaseActivityModel.xml -&gt; </w:t>
      </w:r>
      <w:proofErr w:type="spellStart"/>
      <w:r>
        <w:rPr>
          <w:lang w:val="en-US"/>
        </w:rPr>
        <w:t>activ:activity</w:t>
      </w:r>
      <w:proofErr w:type="spellEnd"/>
      <w:r>
        <w:rPr>
          <w:lang w:val="en-US"/>
        </w:rPr>
        <w:t>).</w:t>
      </w:r>
    </w:p>
    <w:p w14:paraId="19844776" w14:textId="77777777" w:rsidR="00C65C47" w:rsidRDefault="00C65C47" w:rsidP="00E11FF3">
      <w:pPr>
        <w:ind w:left="426" w:firstLine="425"/>
      </w:pPr>
      <w:r>
        <w:t>б) Добавить новое свойство на формы создания активностей (</w:t>
      </w:r>
      <w:r>
        <w:rPr>
          <w:lang w:val="en-US"/>
        </w:rPr>
        <w:t>stage</w:t>
      </w:r>
      <w:r w:rsidRPr="00C65C47">
        <w:t xml:space="preserve">, </w:t>
      </w:r>
      <w:r>
        <w:rPr>
          <w:lang w:val="en-US"/>
        </w:rPr>
        <w:t>task</w:t>
      </w:r>
      <w:r w:rsidRPr="00C65C47">
        <w:t xml:space="preserve">, </w:t>
      </w:r>
      <w:r>
        <w:rPr>
          <w:lang w:val="en-US"/>
        </w:rPr>
        <w:t>action</w:t>
      </w:r>
      <w:r>
        <w:t>).</w:t>
      </w:r>
    </w:p>
    <w:p w14:paraId="02B6488C" w14:textId="77777777" w:rsidR="00C65C47" w:rsidRPr="00C65C47" w:rsidRDefault="00C65C47" w:rsidP="00E11FF3">
      <w:pPr>
        <w:ind w:left="426" w:firstLine="425"/>
      </w:pPr>
      <w:r>
        <w:t>в</w:t>
      </w:r>
      <w:r w:rsidRPr="00C65C47">
        <w:t xml:space="preserve">) </w:t>
      </w:r>
      <w:r>
        <w:t>Расширить</w:t>
      </w:r>
      <w:r w:rsidRPr="00C65C47">
        <w:t xml:space="preserve"> </w:t>
      </w:r>
      <w:r>
        <w:t>метод</w:t>
      </w:r>
      <w:r w:rsidRPr="00C65C47">
        <w:t xml:space="preserve"> “</w:t>
      </w:r>
      <w:proofErr w:type="spellStart"/>
      <w:r>
        <w:rPr>
          <w:lang w:val="en-US"/>
        </w:rPr>
        <w:t>startActivity</w:t>
      </w:r>
      <w:proofErr w:type="spellEnd"/>
      <w:r w:rsidRPr="00C65C47">
        <w:t xml:space="preserve">” </w:t>
      </w:r>
      <w:r>
        <w:t>в</w:t>
      </w:r>
      <w:r w:rsidRPr="00C65C47">
        <w:t xml:space="preserve"> </w:t>
      </w:r>
      <w:proofErr w:type="spellStart"/>
      <w:r>
        <w:rPr>
          <w:lang w:val="en-US"/>
        </w:rPr>
        <w:t>CaseActivityServiceImpl</w:t>
      </w:r>
      <w:proofErr w:type="spellEnd"/>
      <w:r w:rsidRPr="00C65C47">
        <w:t xml:space="preserve"> </w:t>
      </w:r>
      <w:r>
        <w:t>добавив туда логику для перезапуска активностей</w:t>
      </w:r>
      <w:r w:rsidRPr="00C65C47">
        <w:t>:</w:t>
      </w:r>
    </w:p>
    <w:p w14:paraId="2609CBB2" w14:textId="77777777" w:rsidR="00C65C47" w:rsidRPr="00952E35" w:rsidRDefault="00C65C47" w:rsidP="00E11FF3">
      <w:pPr>
        <w:ind w:left="426" w:firstLine="425"/>
      </w:pPr>
      <w:r>
        <w:t xml:space="preserve">Когда был вызван метод startActivity: Если активность уже завершена, то проверяем флаг </w:t>
      </w:r>
      <w:r w:rsidRPr="00C65C47">
        <w:t>“</w:t>
      </w:r>
      <w:r>
        <w:rPr>
          <w:lang w:val="en-US"/>
        </w:rPr>
        <w:t>repeatable</w:t>
      </w:r>
      <w:r w:rsidRPr="00C65C47">
        <w:t xml:space="preserve">” </w:t>
      </w:r>
      <w:r>
        <w:t xml:space="preserve">и если он </w:t>
      </w:r>
      <w:r>
        <w:rPr>
          <w:lang w:val="en-US"/>
        </w:rPr>
        <w:t>true</w:t>
      </w:r>
      <w:r w:rsidRPr="00C65C47">
        <w:t xml:space="preserve">, </w:t>
      </w:r>
      <w:r>
        <w:t xml:space="preserve">то вызываем метод </w:t>
      </w:r>
      <w:proofErr w:type="spellStart"/>
      <w:r>
        <w:rPr>
          <w:lang w:val="en-US"/>
        </w:rPr>
        <w:t>resetActivity</w:t>
      </w:r>
      <w:proofErr w:type="spellEnd"/>
      <w:r>
        <w:t xml:space="preserve"> и затем выполняем код из </w:t>
      </w:r>
      <w:proofErr w:type="spellStart"/>
      <w:r>
        <w:rPr>
          <w:lang w:val="en-US"/>
        </w:rPr>
        <w:t>startActivity</w:t>
      </w:r>
      <w:proofErr w:type="spellEnd"/>
    </w:p>
    <w:p w14:paraId="60D84547" w14:textId="77777777" w:rsidR="00C65C47" w:rsidRDefault="00C65C47" w:rsidP="00E11FF3">
      <w:pPr>
        <w:ind w:left="426" w:firstLine="425"/>
      </w:pPr>
      <w:r>
        <w:t xml:space="preserve">г) </w:t>
      </w:r>
      <w:r w:rsidR="00E11FF3">
        <w:t xml:space="preserve">Дописать инвариант на релевантность для </w:t>
      </w:r>
      <w:r w:rsidR="00E11FF3" w:rsidRPr="00E11FF3">
        <w:t xml:space="preserve">icaseEvent:activityRestartEvents. </w:t>
      </w:r>
      <w:r w:rsidR="00E11FF3">
        <w:t>Следует скрыть это поле если оно пустое и показывать только если там что-то есть.</w:t>
      </w:r>
    </w:p>
    <w:p w14:paraId="63E6AEED" w14:textId="77777777" w:rsidR="00E11FF3" w:rsidRDefault="00E11FF3" w:rsidP="00E11FF3">
      <w:pPr>
        <w:ind w:left="426" w:firstLine="425"/>
      </w:pPr>
      <w:r>
        <w:t xml:space="preserve">д) Оставить комментарий над аспектом </w:t>
      </w:r>
      <w:r w:rsidRPr="00E11FF3">
        <w:t>icaseEvent:hasActivityRestartEvents</w:t>
      </w:r>
      <w:r>
        <w:t xml:space="preserve"> о том, что он устарел и вместо него теперь флаг </w:t>
      </w:r>
      <w:r>
        <w:rPr>
          <w:lang w:val="en-US"/>
        </w:rPr>
        <w:t>repeatable</w:t>
      </w:r>
      <w:r w:rsidRPr="00E11FF3">
        <w:t>.</w:t>
      </w:r>
    </w:p>
    <w:p w14:paraId="23D196C9" w14:textId="77777777" w:rsidR="00E11FF3" w:rsidRPr="00E11FF3" w:rsidRDefault="00E11FF3" w:rsidP="00E11FF3">
      <w:pPr>
        <w:ind w:left="426" w:firstLine="425"/>
      </w:pPr>
      <w:r w:rsidRPr="00E11FF3">
        <w:t>е)</w:t>
      </w:r>
      <w:r>
        <w:t xml:space="preserve"> Создать скрипт для переноса всех событий из ассоциации </w:t>
      </w:r>
      <w:r w:rsidRPr="00E11FF3">
        <w:t>icaseEvent:activityRestartEvents</w:t>
      </w:r>
      <w:r>
        <w:t xml:space="preserve"> в ассоциацию </w:t>
      </w:r>
      <w:r w:rsidRPr="00E11FF3">
        <w:t>icaseEvent:activityStartEvents</w:t>
      </w:r>
      <w:r>
        <w:t xml:space="preserve"> и установку флага </w:t>
      </w:r>
      <w:r>
        <w:rPr>
          <w:lang w:val="en-US"/>
        </w:rPr>
        <w:t>repeatable</w:t>
      </w:r>
      <w:r w:rsidRPr="00E11FF3">
        <w:t xml:space="preserve"> </w:t>
      </w:r>
      <w:r>
        <w:t>если такие ассоциации были.</w:t>
      </w:r>
    </w:p>
    <w:p w14:paraId="3A926AF2" w14:textId="77777777" w:rsidR="00E11FF3" w:rsidRPr="00E11FF3" w:rsidRDefault="00E11FF3" w:rsidP="00E11FF3"/>
    <w:p w14:paraId="1E1D9C29" w14:textId="77777777" w:rsidR="00C66BE5" w:rsidRPr="00C66BE5" w:rsidRDefault="004A5342" w:rsidP="00C66BE5">
      <w:pPr>
        <w:pStyle w:val="ListParagraph"/>
        <w:numPr>
          <w:ilvl w:val="0"/>
          <w:numId w:val="29"/>
        </w:numPr>
        <w:ind w:left="816"/>
        <w:contextualSpacing w:val="0"/>
        <w:rPr>
          <w:lang w:val="en-US"/>
        </w:rPr>
      </w:pPr>
      <w:r>
        <w:rPr>
          <w:lang w:val="en-US"/>
        </w:rPr>
        <w:t xml:space="preserve">Stage </w:t>
      </w:r>
      <w:proofErr w:type="spellStart"/>
      <w:r w:rsidR="00BD3C02">
        <w:rPr>
          <w:lang w:val="en-US"/>
        </w:rPr>
        <w:t>stages:autoComplete</w:t>
      </w:r>
      <w:proofErr w:type="spellEnd"/>
    </w:p>
    <w:p w14:paraId="70FC86FD" w14:textId="77777777" w:rsidR="00E11FF3" w:rsidRPr="00C66BE5" w:rsidRDefault="00E11FF3" w:rsidP="00857C20">
      <w:pPr>
        <w:pStyle w:val="ListParagraph"/>
        <w:ind w:left="567" w:firstLine="249"/>
        <w:contextualSpacing w:val="0"/>
        <w:rPr>
          <w:lang w:val="en-US"/>
        </w:rPr>
      </w:pPr>
      <w:r>
        <w:t>а</w:t>
      </w:r>
      <w:r w:rsidRPr="00C66BE5">
        <w:rPr>
          <w:lang w:val="en-US"/>
        </w:rPr>
        <w:t xml:space="preserve">) </w:t>
      </w:r>
      <w:r>
        <w:t>Добавить</w:t>
      </w:r>
      <w:r w:rsidRPr="00C66BE5">
        <w:rPr>
          <w:lang w:val="en-US"/>
        </w:rPr>
        <w:t xml:space="preserve"> </w:t>
      </w:r>
      <w:r>
        <w:t>флаг</w:t>
      </w:r>
      <w:r w:rsidRPr="00C66BE5">
        <w:rPr>
          <w:lang w:val="en-US"/>
        </w:rPr>
        <w:t xml:space="preserve"> </w:t>
      </w:r>
      <w:proofErr w:type="spellStart"/>
      <w:r>
        <w:rPr>
          <w:lang w:val="en-US"/>
        </w:rPr>
        <w:t>stages</w:t>
      </w:r>
      <w:r w:rsidRPr="00C66BE5">
        <w:rPr>
          <w:lang w:val="en-US"/>
        </w:rPr>
        <w:t>:</w:t>
      </w:r>
      <w:r>
        <w:rPr>
          <w:lang w:val="en-US"/>
        </w:rPr>
        <w:t>autoComplete</w:t>
      </w:r>
      <w:proofErr w:type="spellEnd"/>
      <w:r w:rsidRPr="00C66BE5">
        <w:rPr>
          <w:lang w:val="en-US"/>
        </w:rPr>
        <w:t xml:space="preserve"> </w:t>
      </w:r>
      <w:r>
        <w:t>в</w:t>
      </w:r>
      <w:r w:rsidRPr="00C66BE5">
        <w:rPr>
          <w:lang w:val="en-US"/>
        </w:rPr>
        <w:t xml:space="preserve"> </w:t>
      </w:r>
      <w:r>
        <w:t>модель</w:t>
      </w:r>
      <w:r w:rsidRPr="00C66BE5">
        <w:rPr>
          <w:lang w:val="en-US"/>
        </w:rPr>
        <w:t xml:space="preserve"> </w:t>
      </w:r>
      <w:r>
        <w:t>этапов</w:t>
      </w:r>
      <w:r w:rsidR="00C66BE5" w:rsidRPr="00C66BE5">
        <w:rPr>
          <w:lang w:val="en-US"/>
        </w:rPr>
        <w:t xml:space="preserve"> (</w:t>
      </w:r>
      <w:r w:rsidR="00C66BE5">
        <w:rPr>
          <w:lang w:val="en-US"/>
        </w:rPr>
        <w:t>stagesModel</w:t>
      </w:r>
      <w:r w:rsidR="00C66BE5" w:rsidRPr="00C66BE5">
        <w:rPr>
          <w:lang w:val="en-US"/>
        </w:rPr>
        <w:t>.</w:t>
      </w:r>
      <w:r w:rsidR="00C66BE5">
        <w:rPr>
          <w:lang w:val="en-US"/>
        </w:rPr>
        <w:t>xml</w:t>
      </w:r>
      <w:r w:rsidR="00C66BE5" w:rsidRPr="00C66BE5">
        <w:rPr>
          <w:lang w:val="en-US"/>
        </w:rPr>
        <w:t xml:space="preserve"> -&gt; </w:t>
      </w:r>
      <w:proofErr w:type="spellStart"/>
      <w:r w:rsidR="00C66BE5" w:rsidRPr="00C66BE5">
        <w:rPr>
          <w:lang w:val="en-US"/>
        </w:rPr>
        <w:t>stages:stage</w:t>
      </w:r>
      <w:proofErr w:type="spellEnd"/>
      <w:r w:rsidR="00C66BE5" w:rsidRPr="00C66BE5">
        <w:rPr>
          <w:lang w:val="en-US"/>
        </w:rPr>
        <w:t>).</w:t>
      </w:r>
    </w:p>
    <w:p w14:paraId="22D39DA9" w14:textId="77777777" w:rsidR="00E11FF3" w:rsidRPr="00C66BE5" w:rsidRDefault="00C66BE5" w:rsidP="00857C20">
      <w:pPr>
        <w:pStyle w:val="ListParagraph"/>
        <w:ind w:left="567" w:firstLine="249"/>
        <w:contextualSpacing w:val="0"/>
      </w:pPr>
      <w:r>
        <w:t>б) Добавит</w:t>
      </w:r>
      <w:r w:rsidR="003A277A">
        <w:t xml:space="preserve"> этот</w:t>
      </w:r>
      <w:r>
        <w:t xml:space="preserve"> флаг на формы создания</w:t>
      </w:r>
      <w:r w:rsidRPr="00C66BE5">
        <w:t>/</w:t>
      </w:r>
      <w:r>
        <w:t>редактирования этапа.</w:t>
      </w:r>
    </w:p>
    <w:p w14:paraId="2B5418B7" w14:textId="77777777" w:rsidR="00C66BE5" w:rsidRPr="00952E35" w:rsidRDefault="00C66BE5" w:rsidP="00857C20">
      <w:pPr>
        <w:pStyle w:val="ListParagraph"/>
        <w:ind w:left="567" w:firstLine="249"/>
        <w:contextualSpacing w:val="0"/>
        <w:rPr>
          <w:lang w:val="en-US"/>
        </w:rPr>
      </w:pPr>
      <w:r>
        <w:t>в</w:t>
      </w:r>
      <w:r w:rsidRPr="00952E35">
        <w:rPr>
          <w:lang w:val="en-US"/>
        </w:rPr>
        <w:t xml:space="preserve">) </w:t>
      </w:r>
      <w:r>
        <w:t>Убрать</w:t>
      </w:r>
      <w:r w:rsidRPr="00952E35">
        <w:rPr>
          <w:lang w:val="en-US"/>
        </w:rPr>
        <w:t xml:space="preserve"> </w:t>
      </w:r>
      <w:r>
        <w:t>форму</w:t>
      </w:r>
      <w:r w:rsidRPr="00952E35">
        <w:rPr>
          <w:lang w:val="en-US"/>
        </w:rPr>
        <w:t xml:space="preserve"> </w:t>
      </w:r>
      <w:r>
        <w:t>создания</w:t>
      </w:r>
      <w:r w:rsidRPr="00952E35">
        <w:rPr>
          <w:lang w:val="en-US"/>
        </w:rPr>
        <w:t xml:space="preserve"> </w:t>
      </w:r>
      <w:proofErr w:type="spellStart"/>
      <w:r w:rsidRPr="00C66BE5">
        <w:rPr>
          <w:lang w:val="en-US"/>
        </w:rPr>
        <w:t>icaseEvent</w:t>
      </w:r>
      <w:r w:rsidRPr="00952E35">
        <w:rPr>
          <w:lang w:val="en-US"/>
        </w:rPr>
        <w:t>:</w:t>
      </w:r>
      <w:r w:rsidRPr="00C66BE5">
        <w:rPr>
          <w:lang w:val="en-US"/>
        </w:rPr>
        <w:t>stageChildrenStopped</w:t>
      </w:r>
      <w:proofErr w:type="spellEnd"/>
    </w:p>
    <w:p w14:paraId="5444E06C" w14:textId="77777777" w:rsidR="003A277A" w:rsidRDefault="00C66BE5" w:rsidP="00857C20">
      <w:pPr>
        <w:pStyle w:val="ListParagraph"/>
        <w:ind w:left="567" w:firstLine="249"/>
        <w:contextualSpacing w:val="0"/>
        <w:rPr>
          <w:lang w:val="en-US"/>
        </w:rPr>
      </w:pPr>
      <w:r>
        <w:t>г</w:t>
      </w:r>
      <w:r w:rsidRPr="003A277A">
        <w:rPr>
          <w:lang w:val="en-US"/>
        </w:rPr>
        <w:t xml:space="preserve">) </w:t>
      </w:r>
      <w:r w:rsidR="003A277A">
        <w:t>В</w:t>
      </w:r>
      <w:r w:rsidR="003A277A" w:rsidRPr="003A277A">
        <w:rPr>
          <w:lang w:val="en-US"/>
        </w:rPr>
        <w:t xml:space="preserve"> </w:t>
      </w:r>
      <w:proofErr w:type="spellStart"/>
      <w:r w:rsidR="003A277A">
        <w:rPr>
          <w:lang w:val="en-US"/>
        </w:rPr>
        <w:t>CaseA</w:t>
      </w:r>
      <w:r w:rsidR="00857C20">
        <w:rPr>
          <w:lang w:val="en-US"/>
        </w:rPr>
        <w:t>c</w:t>
      </w:r>
      <w:r w:rsidR="003A277A">
        <w:rPr>
          <w:lang w:val="en-US"/>
        </w:rPr>
        <w:t>tivityEventTrigger</w:t>
      </w:r>
      <w:proofErr w:type="spellEnd"/>
      <w:r w:rsidR="003A277A">
        <w:rPr>
          <w:lang w:val="en-US"/>
        </w:rPr>
        <w:t xml:space="preserve"> </w:t>
      </w:r>
      <w:r w:rsidR="003A277A">
        <w:t>метод</w:t>
      </w:r>
      <w:r w:rsidR="003A277A" w:rsidRPr="003A277A">
        <w:rPr>
          <w:lang w:val="en-US"/>
        </w:rPr>
        <w:t xml:space="preserve"> </w:t>
      </w:r>
      <w:proofErr w:type="spellStart"/>
      <w:r w:rsidR="003A277A">
        <w:rPr>
          <w:lang w:val="en-US"/>
        </w:rPr>
        <w:t>t</w:t>
      </w:r>
      <w:r w:rsidR="003A277A" w:rsidRPr="003A277A">
        <w:rPr>
          <w:lang w:val="en-US"/>
        </w:rPr>
        <w:t>ryToFireStageChildrenStoppedEvents</w:t>
      </w:r>
      <w:proofErr w:type="spellEnd"/>
      <w:r w:rsidR="003A277A">
        <w:rPr>
          <w:lang w:val="en-US"/>
        </w:rPr>
        <w:t>:</w:t>
      </w:r>
    </w:p>
    <w:p w14:paraId="7162750F" w14:textId="77777777" w:rsidR="00C66BE5" w:rsidRPr="00857C20" w:rsidRDefault="003A277A" w:rsidP="00857C20">
      <w:pPr>
        <w:ind w:left="1418" w:hanging="142"/>
        <w:rPr>
          <w:lang w:val="en-US"/>
        </w:rPr>
      </w:pPr>
      <w:r w:rsidRPr="00857C20">
        <w:rPr>
          <w:lang w:val="en-US"/>
        </w:rPr>
        <w:t xml:space="preserve">- </w:t>
      </w:r>
      <w:r>
        <w:t>Поменять</w:t>
      </w:r>
      <w:r w:rsidRPr="00857C20">
        <w:rPr>
          <w:lang w:val="en-US"/>
        </w:rPr>
        <w:t xml:space="preserve"> </w:t>
      </w:r>
      <w:r>
        <w:t>название</w:t>
      </w:r>
      <w:r w:rsidRPr="00857C20">
        <w:rPr>
          <w:lang w:val="en-US"/>
        </w:rPr>
        <w:t xml:space="preserve"> </w:t>
      </w:r>
      <w:r>
        <w:t>метода</w:t>
      </w:r>
      <w:r w:rsidRPr="00857C20">
        <w:rPr>
          <w:lang w:val="en-US"/>
        </w:rPr>
        <w:t xml:space="preserve"> </w:t>
      </w:r>
      <w:proofErr w:type="gramStart"/>
      <w:r>
        <w:t>на</w:t>
      </w:r>
      <w:r w:rsidRPr="00857C20">
        <w:rPr>
          <w:lang w:val="en-US"/>
        </w:rPr>
        <w:t xml:space="preserve">  </w:t>
      </w:r>
      <w:proofErr w:type="spellStart"/>
      <w:r w:rsidRPr="00857C20">
        <w:rPr>
          <w:lang w:val="en-US"/>
        </w:rPr>
        <w:t>tryToCompleteStages</w:t>
      </w:r>
      <w:proofErr w:type="spellEnd"/>
      <w:proofErr w:type="gramEnd"/>
    </w:p>
    <w:p w14:paraId="6931BAE1" w14:textId="77777777" w:rsidR="003A277A" w:rsidRPr="00857C20" w:rsidRDefault="003A277A" w:rsidP="00857C20">
      <w:pPr>
        <w:ind w:left="1418" w:hanging="142"/>
        <w:rPr>
          <w:lang w:val="en-US"/>
        </w:rPr>
      </w:pPr>
      <w:r w:rsidRPr="00857C20">
        <w:rPr>
          <w:lang w:val="en-US"/>
        </w:rPr>
        <w:t xml:space="preserve">- </w:t>
      </w:r>
      <w:r>
        <w:t>Заменить</w:t>
      </w:r>
      <w:r w:rsidRPr="00857C20">
        <w:rPr>
          <w:lang w:val="en-US"/>
        </w:rPr>
        <w:t xml:space="preserve"> </w:t>
      </w:r>
      <w:proofErr w:type="spellStart"/>
      <w:r w:rsidRPr="00857C20">
        <w:rPr>
          <w:lang w:val="en-US"/>
        </w:rPr>
        <w:t>eventService.fireEvent</w:t>
      </w:r>
      <w:proofErr w:type="spellEnd"/>
      <w:r w:rsidRPr="00857C20">
        <w:rPr>
          <w:lang w:val="en-US"/>
        </w:rPr>
        <w:t xml:space="preserve"> </w:t>
      </w:r>
      <w:r>
        <w:t>на</w:t>
      </w:r>
      <w:r w:rsidRPr="00857C20">
        <w:rPr>
          <w:lang w:val="en-US"/>
        </w:rPr>
        <w:t xml:space="preserve"> </w:t>
      </w:r>
      <w:proofErr w:type="spellStart"/>
      <w:r w:rsidRPr="00857C20">
        <w:rPr>
          <w:lang w:val="en-US"/>
        </w:rPr>
        <w:t>caseActivityService.stopActivity</w:t>
      </w:r>
      <w:proofErr w:type="spellEnd"/>
    </w:p>
    <w:p w14:paraId="33DB4273" w14:textId="77777777" w:rsidR="003A277A" w:rsidRPr="00857C20" w:rsidRDefault="003A277A" w:rsidP="00857C20">
      <w:pPr>
        <w:ind w:left="1418" w:hanging="142"/>
        <w:rPr>
          <w:lang w:val="en-US"/>
        </w:rPr>
      </w:pPr>
      <w:r w:rsidRPr="00857C20">
        <w:rPr>
          <w:lang w:val="en-US"/>
        </w:rPr>
        <w:t xml:space="preserve">- </w:t>
      </w:r>
      <w:r>
        <w:t>Добавить</w:t>
      </w:r>
      <w:r w:rsidRPr="00857C20">
        <w:rPr>
          <w:lang w:val="en-US"/>
        </w:rPr>
        <w:t xml:space="preserve"> </w:t>
      </w:r>
      <w:r>
        <w:t>проверку</w:t>
      </w:r>
      <w:r w:rsidRPr="00857C20">
        <w:rPr>
          <w:lang w:val="en-US"/>
        </w:rPr>
        <w:t xml:space="preserve"> </w:t>
      </w:r>
      <w:r>
        <w:t>на</w:t>
      </w:r>
      <w:r w:rsidRPr="00857C20">
        <w:rPr>
          <w:lang w:val="en-US"/>
        </w:rPr>
        <w:t xml:space="preserve"> </w:t>
      </w:r>
      <w:r>
        <w:t>наличие</w:t>
      </w:r>
      <w:r w:rsidRPr="00857C20">
        <w:rPr>
          <w:lang w:val="en-US"/>
        </w:rPr>
        <w:t xml:space="preserve"> </w:t>
      </w:r>
      <w:r>
        <w:t>флага</w:t>
      </w:r>
      <w:r w:rsidRPr="00857C20">
        <w:rPr>
          <w:lang w:val="en-US"/>
        </w:rPr>
        <w:t xml:space="preserve"> </w:t>
      </w:r>
      <w:proofErr w:type="spellStart"/>
      <w:r w:rsidRPr="00857C20">
        <w:rPr>
          <w:lang w:val="en-US"/>
        </w:rPr>
        <w:t>autoComplete</w:t>
      </w:r>
      <w:proofErr w:type="spellEnd"/>
      <w:r w:rsidRPr="00857C20">
        <w:rPr>
          <w:lang w:val="en-US"/>
        </w:rPr>
        <w:t xml:space="preserve"> (</w:t>
      </w:r>
      <w:r>
        <w:t>только</w:t>
      </w:r>
      <w:r w:rsidRPr="00857C20">
        <w:rPr>
          <w:lang w:val="en-US"/>
        </w:rPr>
        <w:t xml:space="preserve"> </w:t>
      </w:r>
      <w:r>
        <w:t>если</w:t>
      </w:r>
      <w:r w:rsidRPr="00857C20">
        <w:rPr>
          <w:lang w:val="en-US"/>
        </w:rPr>
        <w:t xml:space="preserve"> </w:t>
      </w:r>
      <w:r>
        <w:t>он</w:t>
      </w:r>
      <w:r w:rsidRPr="00857C20">
        <w:rPr>
          <w:lang w:val="en-US"/>
        </w:rPr>
        <w:t xml:space="preserve"> true </w:t>
      </w:r>
      <w:r>
        <w:t>вызывать</w:t>
      </w:r>
      <w:r w:rsidRPr="00857C20">
        <w:rPr>
          <w:lang w:val="en-US"/>
        </w:rPr>
        <w:t xml:space="preserve"> </w:t>
      </w:r>
      <w:proofErr w:type="spellStart"/>
      <w:r w:rsidRPr="00857C20">
        <w:rPr>
          <w:lang w:val="en-US"/>
        </w:rPr>
        <w:t>caseActivityService.stopActivity</w:t>
      </w:r>
      <w:proofErr w:type="spellEnd"/>
      <w:r w:rsidRPr="00857C20">
        <w:rPr>
          <w:lang w:val="en-US"/>
        </w:rPr>
        <w:t>)</w:t>
      </w:r>
    </w:p>
    <w:p w14:paraId="7D910127" w14:textId="77777777" w:rsidR="00AA2BF1" w:rsidRPr="00AA2BF1" w:rsidRDefault="00251A7C" w:rsidP="008458E0">
      <w:pPr>
        <w:pStyle w:val="Zag"/>
        <w:spacing w:after="480"/>
        <w:rPr>
          <w:lang w:val="ru-RU"/>
        </w:rPr>
      </w:pPr>
      <w:r w:rsidRPr="007049EE">
        <w:rPr>
          <w:lang w:val="ru-RU"/>
        </w:rPr>
        <w:br w:type="page"/>
      </w:r>
      <w:bookmarkStart w:id="4" w:name="_Toc451756779"/>
      <w:r w:rsidR="00AA2BF1">
        <w:rPr>
          <w:lang w:val="ru-RU"/>
        </w:rPr>
        <w:lastRenderedPageBreak/>
        <w:t>Рекомендации</w:t>
      </w:r>
      <w:r w:rsidR="00AA2BF1" w:rsidRPr="00AA2BF1">
        <w:rPr>
          <w:lang w:val="ru-RU"/>
        </w:rPr>
        <w:t xml:space="preserve"> по реализации экспорта и импорта</w:t>
      </w:r>
      <w:bookmarkEnd w:id="4"/>
    </w:p>
    <w:p w14:paraId="3EE62B08" w14:textId="5443FD23" w:rsidR="005E20F2" w:rsidDel="008437A9" w:rsidRDefault="00AA2BF1" w:rsidP="005E20F2">
      <w:pPr>
        <w:pStyle w:val="ListParagraph"/>
        <w:numPr>
          <w:ilvl w:val="0"/>
          <w:numId w:val="30"/>
        </w:numPr>
        <w:spacing w:after="240"/>
        <w:ind w:left="0" w:firstLine="454"/>
        <w:contextualSpacing w:val="0"/>
        <w:rPr>
          <w:del w:id="5" w:author="GE User" w:date="2016-05-31T11:18:00Z"/>
        </w:rPr>
      </w:pPr>
      <w:commentRangeStart w:id="6"/>
      <w:commentRangeStart w:id="7"/>
      <w:del w:id="8" w:author="GE User" w:date="2016-05-31T11:18:00Z">
        <w:r w:rsidDel="008437A9">
          <w:delText xml:space="preserve">Начать реализацию следует в порядке, в котором расположены сущности в данном документе. Двигаться от сущностей, которые не содержат другие сущности и по нарастающей дойти в итоге до кейса, </w:delText>
        </w:r>
        <w:r w:rsidR="005E20F2" w:rsidDel="008437A9">
          <w:delText>экспорт которого и является основной целью.</w:delText>
        </w:r>
        <w:commentRangeEnd w:id="6"/>
        <w:r w:rsidR="00952E35" w:rsidDel="008437A9">
          <w:rPr>
            <w:rStyle w:val="CommentReference"/>
          </w:rPr>
          <w:commentReference w:id="6"/>
        </w:r>
      </w:del>
      <w:commentRangeEnd w:id="7"/>
      <w:r w:rsidR="008437A9">
        <w:rPr>
          <w:rStyle w:val="CommentReference"/>
        </w:rPr>
        <w:commentReference w:id="7"/>
      </w:r>
    </w:p>
    <w:p w14:paraId="1F0DA11C" w14:textId="77777777" w:rsidR="005E20F2" w:rsidRDefault="005E20F2" w:rsidP="005E20F2">
      <w:pPr>
        <w:pStyle w:val="ListParagraph"/>
        <w:numPr>
          <w:ilvl w:val="0"/>
          <w:numId w:val="30"/>
        </w:numPr>
        <w:spacing w:after="240"/>
        <w:ind w:left="0" w:firstLine="454"/>
        <w:contextualSpacing w:val="0"/>
      </w:pPr>
      <w:commentRangeStart w:id="9"/>
      <w:commentRangeStart w:id="10"/>
      <w:r>
        <w:t xml:space="preserve">Для экспорта информации о типе следует использовать свойство </w:t>
      </w:r>
      <w:r w:rsidRPr="005E20F2">
        <w:rPr>
          <w:i/>
        </w:rPr>
        <w:t>dd:type</w:t>
      </w:r>
      <w:r>
        <w:t xml:space="preserve">, где </w:t>
      </w:r>
      <w:proofErr w:type="spellStart"/>
      <w:r w:rsidRPr="005E20F2">
        <w:rPr>
          <w:i/>
          <w:lang w:val="en-US"/>
        </w:rPr>
        <w:t>dd</w:t>
      </w:r>
      <w:proofErr w:type="spellEnd"/>
      <w:r w:rsidRPr="005E20F2">
        <w:t xml:space="preserve"> </w:t>
      </w:r>
      <w:r>
        <w:t>–</w:t>
      </w:r>
      <w:r w:rsidRPr="005E20F2">
        <w:t xml:space="preserve"> </w:t>
      </w:r>
      <w:r>
        <w:t xml:space="preserve">это </w:t>
      </w:r>
      <w:r w:rsidRPr="005E20F2">
        <w:rPr>
          <w:i/>
        </w:rPr>
        <w:t>http://www.alfresco.org/model/dictionary/1.0</w:t>
      </w:r>
      <w:r>
        <w:t>.</w:t>
      </w:r>
      <w:commentRangeEnd w:id="9"/>
      <w:r w:rsidR="002662D6">
        <w:rPr>
          <w:rStyle w:val="CommentReference"/>
        </w:rPr>
        <w:commentReference w:id="9"/>
      </w:r>
      <w:commentRangeEnd w:id="10"/>
      <w:r w:rsidR="00D07422">
        <w:rPr>
          <w:rStyle w:val="CommentReference"/>
        </w:rPr>
        <w:commentReference w:id="10"/>
      </w:r>
    </w:p>
    <w:p w14:paraId="68EA626C" w14:textId="77777777" w:rsidR="007E1F2C" w:rsidRPr="007E1F2C" w:rsidRDefault="005E20F2" w:rsidP="005E20F2">
      <w:pPr>
        <w:pStyle w:val="ListParagraph"/>
        <w:numPr>
          <w:ilvl w:val="0"/>
          <w:numId w:val="30"/>
        </w:numPr>
        <w:spacing w:after="240"/>
        <w:ind w:left="0" w:firstLine="454"/>
        <w:contextualSpacing w:val="0"/>
      </w:pPr>
      <w:r>
        <w:t xml:space="preserve">Почти у всех сущностей </w:t>
      </w:r>
      <w:r w:rsidR="00343B42">
        <w:t xml:space="preserve">в </w:t>
      </w:r>
      <w:r w:rsidR="00343B42">
        <w:rPr>
          <w:lang w:val="en-US"/>
        </w:rPr>
        <w:t>CMMN</w:t>
      </w:r>
      <w:r w:rsidR="00343B42" w:rsidRPr="00343B42">
        <w:t xml:space="preserve"> </w:t>
      </w:r>
      <w:r>
        <w:t xml:space="preserve">есть поле </w:t>
      </w:r>
      <w:r w:rsidR="007E1F2C">
        <w:rPr>
          <w:lang w:val="en-US"/>
        </w:rPr>
        <w:t>id</w:t>
      </w:r>
      <w:r w:rsidRPr="005E20F2">
        <w:t xml:space="preserve">. </w:t>
      </w:r>
      <w:r w:rsidR="00343B42">
        <w:t xml:space="preserve">Если у сущности есть прямой аналог в </w:t>
      </w:r>
      <w:r w:rsidR="00343B42">
        <w:rPr>
          <w:lang w:val="en-US"/>
        </w:rPr>
        <w:t>Citeck</w:t>
      </w:r>
      <w:r w:rsidR="00343B42" w:rsidRPr="00343B42">
        <w:t xml:space="preserve"> </w:t>
      </w:r>
      <w:r w:rsidR="00343B42">
        <w:rPr>
          <w:lang w:val="en-US"/>
        </w:rPr>
        <w:t>EcoS</w:t>
      </w:r>
      <w:r w:rsidR="00343B42" w:rsidRPr="00343B42">
        <w:t xml:space="preserve">, </w:t>
      </w:r>
      <w:r w:rsidR="00343B42">
        <w:t>то в</w:t>
      </w:r>
      <w:r>
        <w:t xml:space="preserve"> поле </w:t>
      </w:r>
      <w:r>
        <w:rPr>
          <w:lang w:val="en-US"/>
        </w:rPr>
        <w:t>id</w:t>
      </w:r>
      <w:r w:rsidR="00343B42" w:rsidRPr="00343B42">
        <w:t xml:space="preserve"> </w:t>
      </w:r>
      <w:r w:rsidR="00343B42">
        <w:t>следует</w:t>
      </w:r>
      <w:r w:rsidRPr="005E20F2">
        <w:t xml:space="preserve"> </w:t>
      </w:r>
      <w:r>
        <w:t xml:space="preserve">поместить </w:t>
      </w:r>
      <w:r w:rsidR="00343B42" w:rsidRPr="00343B42">
        <w:t xml:space="preserve">значение свойства </w:t>
      </w:r>
      <w:r w:rsidR="00343B42">
        <w:rPr>
          <w:rFonts w:ascii="Arial" w:hAnsi="Arial" w:cs="Arial"/>
          <w:color w:val="333333"/>
          <w:sz w:val="20"/>
          <w:szCs w:val="20"/>
        </w:rPr>
        <w:t>sys:node-uuid</w:t>
      </w:r>
      <w:r w:rsidR="007E1F2C" w:rsidRPr="007E1F2C">
        <w:rPr>
          <w:rFonts w:ascii="Arial" w:hAnsi="Arial" w:cs="Arial"/>
          <w:color w:val="333333"/>
          <w:sz w:val="20"/>
          <w:szCs w:val="20"/>
        </w:rPr>
        <w:t xml:space="preserve">. </w:t>
      </w:r>
      <w:r w:rsidR="00343B42">
        <w:t xml:space="preserve">Если сущность в </w:t>
      </w:r>
      <w:r w:rsidR="00343B42">
        <w:rPr>
          <w:lang w:val="en-US"/>
        </w:rPr>
        <w:t>CMMN</w:t>
      </w:r>
      <w:r w:rsidR="00343B42" w:rsidRPr="00343B42">
        <w:t xml:space="preserve"> </w:t>
      </w:r>
      <w:r w:rsidR="00343B42">
        <w:t xml:space="preserve">создается новая, то </w:t>
      </w:r>
      <w:r w:rsidR="00343B42">
        <w:rPr>
          <w:lang w:val="en-US"/>
        </w:rPr>
        <w:t>id</w:t>
      </w:r>
      <w:r w:rsidR="00343B42" w:rsidRPr="00343B42">
        <w:t xml:space="preserve"> </w:t>
      </w:r>
      <w:r w:rsidR="00343B42">
        <w:t>нужно сгенерировать уникальным в пределах документа</w:t>
      </w:r>
      <w:r w:rsidR="007E1F2C" w:rsidRPr="007E1F2C">
        <w:t>.</w:t>
      </w:r>
    </w:p>
    <w:p w14:paraId="02CEAC5E" w14:textId="77777777" w:rsidR="007E35AA" w:rsidRDefault="007E1F2C" w:rsidP="007E35AA">
      <w:pPr>
        <w:pStyle w:val="ListParagraph"/>
        <w:numPr>
          <w:ilvl w:val="0"/>
          <w:numId w:val="30"/>
        </w:numPr>
        <w:spacing w:after="240"/>
        <w:ind w:left="0" w:firstLine="454"/>
        <w:contextualSpacing w:val="0"/>
      </w:pPr>
      <w:r>
        <w:t xml:space="preserve">Там где требуется  экспортировать  «все свойства не сохраненные в других полях» следует поставить ограничение по уровню родства. То есть если у нас есть  </w:t>
      </w:r>
      <w:r w:rsidRPr="007E1F2C">
        <w:t xml:space="preserve">lact:decisionTransferCreditCommitteeTask, </w:t>
      </w:r>
      <w:r>
        <w:t xml:space="preserve"> то свойства необходимо взять из этого типа, из типа </w:t>
      </w:r>
      <w:r w:rsidRPr="007E1F2C">
        <w:t xml:space="preserve">icaseTask:simpleTask </w:t>
      </w:r>
      <w:r>
        <w:t xml:space="preserve"> и  </w:t>
      </w:r>
      <w:r w:rsidRPr="007E1F2C">
        <w:t xml:space="preserve">icaseTask:task </w:t>
      </w:r>
      <w:r>
        <w:t xml:space="preserve"> (свойства активности должны быть уже сохранены, а свойства</w:t>
      </w:r>
      <w:r w:rsidR="007E35AA">
        <w:t xml:space="preserve"> описанные в</w:t>
      </w:r>
      <w:r>
        <w:t xml:space="preserve"> cm:content</w:t>
      </w:r>
      <w:r w:rsidRPr="007E1F2C">
        <w:t xml:space="preserve">, </w:t>
      </w:r>
      <w:r w:rsidRPr="007E1F2C">
        <w:rPr>
          <w:lang w:val="en-US"/>
        </w:rPr>
        <w:t>cm</w:t>
      </w:r>
      <w:r w:rsidRPr="007E1F2C">
        <w:t>:</w:t>
      </w:r>
      <w:proofErr w:type="spellStart"/>
      <w:r w:rsidRPr="007E1F2C">
        <w:rPr>
          <w:lang w:val="en-US"/>
        </w:rPr>
        <w:t>cmobject</w:t>
      </w:r>
      <w:proofErr w:type="spellEnd"/>
      <w:r>
        <w:t xml:space="preserve"> и</w:t>
      </w:r>
      <w:r w:rsidRPr="007E1F2C">
        <w:t xml:space="preserve"> </w:t>
      </w:r>
      <w:r w:rsidRPr="007E1F2C">
        <w:rPr>
          <w:lang w:val="en-US"/>
        </w:rPr>
        <w:t>sys</w:t>
      </w:r>
      <w:r w:rsidRPr="007E1F2C">
        <w:t>:</w:t>
      </w:r>
      <w:r w:rsidRPr="007E1F2C">
        <w:rPr>
          <w:lang w:val="en-US"/>
        </w:rPr>
        <w:t>base</w:t>
      </w:r>
      <w:r w:rsidRPr="007E1F2C">
        <w:t xml:space="preserve"> </w:t>
      </w:r>
      <w:r>
        <w:t>следует опустить)</w:t>
      </w:r>
      <w:r w:rsidR="007E35AA">
        <w:t>.</w:t>
      </w:r>
      <w:r w:rsidR="007E35AA" w:rsidRPr="00AA2BF1">
        <w:t xml:space="preserve"> </w:t>
      </w:r>
      <w:r w:rsidR="007E35AA">
        <w:t xml:space="preserve"> Для получения информации о свойствах и ассоциациях следует использовать </w:t>
      </w:r>
      <w:proofErr w:type="spellStart"/>
      <w:r w:rsidR="007E35AA">
        <w:rPr>
          <w:lang w:val="en-US"/>
        </w:rPr>
        <w:t>DictionaryService</w:t>
      </w:r>
      <w:proofErr w:type="spellEnd"/>
      <w:r w:rsidR="007E35AA" w:rsidRPr="007E35AA">
        <w:t>.</w:t>
      </w:r>
      <w:r w:rsidR="007E35AA">
        <w:t xml:space="preserve"> </w:t>
      </w:r>
    </w:p>
    <w:p w14:paraId="4DB7518A" w14:textId="77777777" w:rsidR="0066251F" w:rsidRDefault="0066251F" w:rsidP="00803FB1">
      <w:pPr>
        <w:pStyle w:val="ListParagraph"/>
        <w:numPr>
          <w:ilvl w:val="0"/>
          <w:numId w:val="30"/>
        </w:numPr>
        <w:spacing w:after="240"/>
        <w:ind w:left="0" w:firstLine="454"/>
        <w:contextualSpacing w:val="0"/>
      </w:pPr>
      <w:r>
        <w:t>При экспорте множественных ассоциаций следует объединять их через «</w:t>
      </w:r>
      <w:r w:rsidRPr="0066251F">
        <w:t>,</w:t>
      </w:r>
      <w:r>
        <w:t>» (например</w:t>
      </w:r>
      <w:r w:rsidRPr="0066251F">
        <w:t>: icaseTask:confirmers=”</w:t>
      </w:r>
      <w:r>
        <w:rPr>
          <w:rFonts w:ascii="Arial" w:hAnsi="Arial" w:cs="Arial"/>
          <w:color w:val="333333"/>
          <w:sz w:val="20"/>
          <w:szCs w:val="20"/>
        </w:rPr>
        <w:t>1d110a0e-6f01-4b4a-bdcc-ae98714f599e</w:t>
      </w:r>
      <w:r>
        <w:t>,</w:t>
      </w:r>
      <w:r>
        <w:rPr>
          <w:rFonts w:ascii="Arial" w:hAnsi="Arial" w:cs="Arial"/>
          <w:color w:val="333333"/>
          <w:sz w:val="20"/>
          <w:szCs w:val="20"/>
        </w:rPr>
        <w:t>fd80de5d-608d-4b05-8a22-b22ef8c9e67a</w:t>
      </w:r>
      <w:r>
        <w:t>,</w:t>
      </w:r>
      <w:r>
        <w:rPr>
          <w:rFonts w:ascii="Arial" w:hAnsi="Arial" w:cs="Arial"/>
          <w:color w:val="333333"/>
          <w:sz w:val="20"/>
          <w:szCs w:val="20"/>
        </w:rPr>
        <w:t>d4b28721-ba38-4e52-89e2-3d0aea01b50e</w:t>
      </w:r>
      <w:r w:rsidRPr="0066251F">
        <w:t>”</w:t>
      </w:r>
      <w:r>
        <w:t>)</w:t>
      </w:r>
      <w:r w:rsidR="00803FB1" w:rsidRPr="00803FB1">
        <w:t>.</w:t>
      </w:r>
    </w:p>
    <w:p w14:paraId="0CBFE83D" w14:textId="77777777" w:rsidR="00803FB1" w:rsidRDefault="0069322C" w:rsidP="00813E93">
      <w:pPr>
        <w:pStyle w:val="ListParagraph"/>
        <w:numPr>
          <w:ilvl w:val="0"/>
          <w:numId w:val="30"/>
        </w:numPr>
        <w:spacing w:after="240"/>
        <w:ind w:left="0" w:firstLine="454"/>
        <w:contextualSpacing w:val="0"/>
      </w:pPr>
      <w:r>
        <w:t>При реализации экспорта</w:t>
      </w:r>
      <w:r w:rsidRPr="0069322C">
        <w:t xml:space="preserve"> и импорта условий следует сначала </w:t>
      </w:r>
      <w:r>
        <w:t xml:space="preserve">реализовать только один случай когда у нас одно условие типа </w:t>
      </w:r>
      <w:r w:rsidRPr="00505D0B">
        <w:rPr>
          <w:i/>
          <w:lang w:val="en-US"/>
        </w:rPr>
        <w:t>cond</w:t>
      </w:r>
      <w:r w:rsidRPr="0069322C">
        <w:rPr>
          <w:i/>
        </w:rPr>
        <w:t>:</w:t>
      </w:r>
      <w:r w:rsidRPr="00505D0B">
        <w:rPr>
          <w:i/>
          <w:lang w:val="en-US"/>
        </w:rPr>
        <w:t>evaluate</w:t>
      </w:r>
      <w:r w:rsidRPr="0069322C">
        <w:rPr>
          <w:i/>
        </w:rPr>
        <w:t>-</w:t>
      </w:r>
      <w:r w:rsidRPr="00505D0B">
        <w:rPr>
          <w:i/>
          <w:lang w:val="en-US"/>
        </w:rPr>
        <w:t>script</w:t>
      </w:r>
      <w:r>
        <w:t>. После этого перейти к реализации следующих сущностей и когда первый прототип будет готов можно вернуться и обработать второй случай с сложными условиями.</w:t>
      </w:r>
    </w:p>
    <w:p w14:paraId="393D331E" w14:textId="3D402184" w:rsidR="00813E93" w:rsidDel="008437A9" w:rsidRDefault="00813E93" w:rsidP="00813E93">
      <w:pPr>
        <w:pStyle w:val="ListParagraph"/>
        <w:numPr>
          <w:ilvl w:val="0"/>
          <w:numId w:val="30"/>
        </w:numPr>
        <w:spacing w:after="240"/>
        <w:ind w:left="0" w:firstLine="454"/>
        <w:contextualSpacing w:val="0"/>
        <w:rPr>
          <w:del w:id="11" w:author="GE User" w:date="2016-05-31T11:19:00Z"/>
        </w:rPr>
      </w:pPr>
      <w:commentRangeStart w:id="12"/>
      <w:commentRangeStart w:id="13"/>
      <w:del w:id="14" w:author="GE User" w:date="2016-05-31T11:19:00Z">
        <w:r w:rsidDel="008437A9">
          <w:delText>Перед реализацией экспорта следует выполнить раздел «Доработки».</w:delText>
        </w:r>
        <w:commentRangeEnd w:id="12"/>
        <w:r w:rsidR="002662D6" w:rsidDel="008437A9">
          <w:rPr>
            <w:rStyle w:val="CommentReference"/>
          </w:rPr>
          <w:commentReference w:id="12"/>
        </w:r>
      </w:del>
      <w:commentRangeEnd w:id="13"/>
      <w:r w:rsidR="008437A9">
        <w:rPr>
          <w:rStyle w:val="CommentReference"/>
        </w:rPr>
        <w:commentReference w:id="13"/>
      </w:r>
    </w:p>
    <w:p w14:paraId="7BDEE042" w14:textId="77777777" w:rsidR="007F4A13" w:rsidRPr="00033CAB" w:rsidRDefault="00AA2BF1" w:rsidP="00033CAB">
      <w:pPr>
        <w:pStyle w:val="Zag"/>
        <w:numPr>
          <w:ilvl w:val="0"/>
          <w:numId w:val="37"/>
        </w:numPr>
        <w:rPr>
          <w:lang w:val="ru-RU"/>
        </w:rPr>
      </w:pPr>
      <w:r w:rsidRPr="00AF5634">
        <w:rPr>
          <w:lang w:val="ru-RU"/>
        </w:rPr>
        <w:br w:type="page"/>
      </w:r>
      <w:bookmarkStart w:id="15" w:name="_Toc451756780"/>
      <w:r w:rsidR="00782364" w:rsidRPr="00782364">
        <w:lastRenderedPageBreak/>
        <w:t>Condition</w:t>
      </w:r>
      <w:r w:rsidR="00BB6B15">
        <w:t>s</w:t>
      </w:r>
      <w:bookmarkEnd w:id="15"/>
    </w:p>
    <w:p w14:paraId="304E466E" w14:textId="77777777" w:rsidR="00782364" w:rsidRPr="00A018B4" w:rsidRDefault="00782364" w:rsidP="00A018B4">
      <w:pPr>
        <w:rPr>
          <w:b/>
          <w:sz w:val="28"/>
        </w:rPr>
      </w:pPr>
      <w:r w:rsidRPr="00A018B4">
        <w:rPr>
          <w:b/>
          <w:sz w:val="28"/>
        </w:rPr>
        <w:t xml:space="preserve">Type: </w:t>
      </w:r>
      <w:r w:rsidRPr="00AF5634">
        <w:rPr>
          <w:b/>
          <w:i/>
          <w:sz w:val="28"/>
        </w:rPr>
        <w:t>cond:condition</w:t>
      </w:r>
    </w:p>
    <w:p w14:paraId="45F0A694" w14:textId="77777777" w:rsidR="001777AC" w:rsidRPr="007E35AA" w:rsidRDefault="001777AC" w:rsidP="00BB6B15">
      <w:pPr>
        <w:pStyle w:val="Zag3"/>
        <w:rPr>
          <w:lang w:val="ru-RU"/>
        </w:rPr>
      </w:pPr>
      <w:r w:rsidRPr="0036030E">
        <w:t>Export</w:t>
      </w:r>
    </w:p>
    <w:p w14:paraId="3C335395" w14:textId="77777777" w:rsidR="00E5477F" w:rsidRPr="009C1907" w:rsidRDefault="001777AC" w:rsidP="0036030E">
      <w:pPr>
        <w:spacing w:after="160" w:line="259" w:lineRule="auto"/>
        <w:ind w:left="360" w:firstLine="0"/>
      </w:pPr>
      <w:r>
        <w:t>а</w:t>
      </w:r>
      <w:r w:rsidRPr="009C1907">
        <w:t xml:space="preserve">) </w:t>
      </w:r>
      <w:r>
        <w:t>Если</w:t>
      </w:r>
      <w:r w:rsidRPr="009C1907">
        <w:t xml:space="preserve"> </w:t>
      </w:r>
      <w:r>
        <w:t>у</w:t>
      </w:r>
      <w:r w:rsidRPr="009C1907">
        <w:t xml:space="preserve"> </w:t>
      </w:r>
      <w:r>
        <w:t>нас</w:t>
      </w:r>
      <w:r w:rsidRPr="009C1907">
        <w:t xml:space="preserve"> </w:t>
      </w:r>
      <w:r w:rsidRPr="00E5477F">
        <w:t>одно</w:t>
      </w:r>
      <w:r w:rsidRPr="009C1907">
        <w:t xml:space="preserve"> </w:t>
      </w:r>
      <w:r w:rsidRPr="00E5477F">
        <w:t>условие</w:t>
      </w:r>
      <w:r w:rsidRPr="009C1907">
        <w:t xml:space="preserve">, </w:t>
      </w:r>
      <w:r w:rsidRPr="00E5477F">
        <w:t>и</w:t>
      </w:r>
      <w:r w:rsidRPr="009C1907">
        <w:t xml:space="preserve"> </w:t>
      </w:r>
      <w:r w:rsidRPr="00E5477F">
        <w:t>оно</w:t>
      </w:r>
      <w:r w:rsidRPr="009C1907">
        <w:t xml:space="preserve"> </w:t>
      </w:r>
      <w:r w:rsidRPr="00E5477F">
        <w:t>имеет</w:t>
      </w:r>
      <w:r w:rsidRPr="009C1907">
        <w:t xml:space="preserve"> </w:t>
      </w:r>
      <w:r w:rsidRPr="00E5477F">
        <w:t>тип</w:t>
      </w:r>
      <w:r w:rsidRPr="009C1907">
        <w:t xml:space="preserve"> </w:t>
      </w:r>
      <w:r w:rsidRPr="006A24AC">
        <w:rPr>
          <w:i/>
          <w:lang w:val="en-US"/>
        </w:rPr>
        <w:t>cond</w:t>
      </w:r>
      <w:r w:rsidRPr="009C1907">
        <w:rPr>
          <w:i/>
        </w:rPr>
        <w:t>:</w:t>
      </w:r>
      <w:r w:rsidRPr="006A24AC">
        <w:rPr>
          <w:i/>
          <w:lang w:val="en-US"/>
        </w:rPr>
        <w:t>evaluate</w:t>
      </w:r>
      <w:r w:rsidRPr="009C1907">
        <w:rPr>
          <w:i/>
        </w:rPr>
        <w:t>-</w:t>
      </w:r>
      <w:r w:rsidRPr="006A24AC">
        <w:rPr>
          <w:i/>
          <w:lang w:val="en-US"/>
        </w:rPr>
        <w:t>script</w:t>
      </w:r>
      <w:r w:rsidR="00E5477F" w:rsidRPr="009C1907">
        <w:t xml:space="preserve">, </w:t>
      </w:r>
      <w:r w:rsidR="00E5477F" w:rsidRPr="00E5477F">
        <w:t>то</w:t>
      </w:r>
      <w:r w:rsidRPr="009C1907">
        <w:t xml:space="preserve"> </w:t>
      </w:r>
      <w:r w:rsidR="00E5477F" w:rsidRPr="00E5477F">
        <w:t>берем</w:t>
      </w:r>
      <w:r w:rsidR="00E5477F" w:rsidRPr="009C1907">
        <w:t xml:space="preserve"> </w:t>
      </w:r>
      <w:r w:rsidR="00E5477F" w:rsidRPr="00E5477F">
        <w:t>содержимое</w:t>
      </w:r>
      <w:r w:rsidR="00E5477F" w:rsidRPr="009C1907">
        <w:t xml:space="preserve"> </w:t>
      </w:r>
      <w:r w:rsidR="00E5477F" w:rsidRPr="00E5477F">
        <w:t>свойства</w:t>
      </w:r>
      <w:r w:rsidR="00E5477F" w:rsidRPr="009C1907">
        <w:t xml:space="preserve"> </w:t>
      </w:r>
      <w:r w:rsidR="00E5477F" w:rsidRPr="006A24AC">
        <w:rPr>
          <w:i/>
          <w:lang w:val="en-US"/>
        </w:rPr>
        <w:t>cond</w:t>
      </w:r>
      <w:r w:rsidR="00E5477F" w:rsidRPr="009C1907">
        <w:rPr>
          <w:i/>
        </w:rPr>
        <w:t>:</w:t>
      </w:r>
      <w:r w:rsidR="00E5477F" w:rsidRPr="006A24AC">
        <w:rPr>
          <w:i/>
          <w:lang w:val="en-US"/>
        </w:rPr>
        <w:t>evaluate</w:t>
      </w:r>
      <w:r w:rsidR="00E5477F" w:rsidRPr="009C1907">
        <w:rPr>
          <w:i/>
        </w:rPr>
        <w:t>-</w:t>
      </w:r>
      <w:r w:rsidR="00E5477F" w:rsidRPr="006A24AC">
        <w:rPr>
          <w:i/>
          <w:lang w:val="en-US"/>
        </w:rPr>
        <w:t>script</w:t>
      </w:r>
      <w:r w:rsidR="00E5477F" w:rsidRPr="009C1907">
        <w:rPr>
          <w:i/>
        </w:rPr>
        <w:t>:</w:t>
      </w:r>
      <w:r w:rsidR="00E5477F" w:rsidRPr="006A24AC">
        <w:rPr>
          <w:i/>
          <w:lang w:val="en-US"/>
        </w:rPr>
        <w:t>script</w:t>
      </w:r>
      <w:r w:rsidR="00E5477F" w:rsidRPr="009C1907">
        <w:t xml:space="preserve">, </w:t>
      </w:r>
      <w:r w:rsidR="00E5477F" w:rsidRPr="00E5477F">
        <w:t>оборачиваем</w:t>
      </w:r>
      <w:r w:rsidR="00E5477F" w:rsidRPr="009C1907">
        <w:t xml:space="preserve"> </w:t>
      </w:r>
      <w:r w:rsidR="00E5477F" w:rsidRPr="00E5477F">
        <w:t>его</w:t>
      </w:r>
      <w:r w:rsidR="00E5477F" w:rsidRPr="009C1907">
        <w:t xml:space="preserve"> </w:t>
      </w:r>
      <w:r w:rsidR="00E5477F" w:rsidRPr="00E5477F">
        <w:t>в</w:t>
      </w:r>
      <w:r w:rsidR="00E5477F" w:rsidRPr="009C1907">
        <w:t xml:space="preserve"> &lt;![</w:t>
      </w:r>
      <w:r w:rsidR="00E5477F" w:rsidRPr="006A24AC">
        <w:rPr>
          <w:lang w:val="en-US"/>
        </w:rPr>
        <w:t>CDATA</w:t>
      </w:r>
      <w:r w:rsidR="00E5477F" w:rsidRPr="009C1907">
        <w:t xml:space="preserve">[${…}]]&gt; </w:t>
      </w:r>
      <w:r w:rsidR="00E5477F" w:rsidRPr="00E5477F">
        <w:t>и</w:t>
      </w:r>
      <w:r w:rsidR="00E5477F" w:rsidRPr="009C1907">
        <w:t xml:space="preserve"> </w:t>
      </w:r>
      <w:r w:rsidR="00E5477F" w:rsidRPr="00E5477F">
        <w:t>помещаем</w:t>
      </w:r>
      <w:r w:rsidR="00E5477F" w:rsidRPr="009C1907">
        <w:t xml:space="preserve"> </w:t>
      </w:r>
      <w:r w:rsidR="00E5477F" w:rsidRPr="00E5477F">
        <w:t>внутрь</w:t>
      </w:r>
      <w:r w:rsidR="00E5477F" w:rsidRPr="009C1907">
        <w:t xml:space="preserve"> </w:t>
      </w:r>
      <w:r w:rsidR="006A24AC">
        <w:rPr>
          <w:lang w:val="en-US"/>
        </w:rPr>
        <w:t>condition</w:t>
      </w:r>
      <w:r w:rsidR="00E5477F" w:rsidRPr="009C1907">
        <w:t>:</w:t>
      </w:r>
    </w:p>
    <w:p w14:paraId="181A507A" w14:textId="77777777" w:rsidR="0036030E" w:rsidRDefault="00782364" w:rsidP="00306383">
      <w:pPr>
        <w:pStyle w:val="img"/>
      </w:pPr>
      <w:r w:rsidRPr="00782364">
        <w:rPr>
          <w:noProof/>
          <w:lang w:val="ru-RU" w:eastAsia="ru-RU"/>
        </w:rPr>
        <w:drawing>
          <wp:inline distT="0" distB="0" distL="0" distR="0" wp14:anchorId="66C5063D" wp14:editId="2F8D3B96">
            <wp:extent cx="3620005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0786" w14:textId="77777777" w:rsidR="00306383" w:rsidRPr="0036030E" w:rsidRDefault="00E5477F" w:rsidP="00306383">
      <w:pPr>
        <w:spacing w:after="360" w:line="259" w:lineRule="auto"/>
      </w:pPr>
      <w:r>
        <w:t xml:space="preserve">б) Если у нас несколько условий или одно, но его тип не </w:t>
      </w:r>
      <w:r w:rsidRPr="00505D0B">
        <w:rPr>
          <w:i/>
          <w:lang w:val="en-US"/>
        </w:rPr>
        <w:t>cond</w:t>
      </w:r>
      <w:r w:rsidRPr="00505D0B">
        <w:rPr>
          <w:i/>
        </w:rPr>
        <w:t>:</w:t>
      </w:r>
      <w:r w:rsidRPr="00505D0B">
        <w:rPr>
          <w:i/>
          <w:lang w:val="en-US"/>
        </w:rPr>
        <w:t>evaluate</w:t>
      </w:r>
      <w:r w:rsidRPr="00505D0B">
        <w:rPr>
          <w:i/>
        </w:rPr>
        <w:t>-</w:t>
      </w:r>
      <w:r w:rsidRPr="00505D0B">
        <w:rPr>
          <w:i/>
          <w:lang w:val="en-US"/>
        </w:rPr>
        <w:t>script</w:t>
      </w:r>
      <w:r w:rsidRPr="00E5477F">
        <w:t xml:space="preserve">, </w:t>
      </w:r>
      <w:r w:rsidR="00505D0B">
        <w:t xml:space="preserve">то представляем условие в виде </w:t>
      </w:r>
      <w:r w:rsidR="00B15CA2" w:rsidRPr="00B15CA2">
        <w:t>Alfresco Repository View</w:t>
      </w:r>
      <w:r w:rsidR="00B15CA2">
        <w:t xml:space="preserve"> (</w:t>
      </w:r>
      <w:hyperlink r:id="rId15" w:history="1">
        <w:r w:rsidR="00B15CA2" w:rsidRPr="00B05761">
          <w:rPr>
            <w:rStyle w:val="Hyperlink"/>
          </w:rPr>
          <w:t>https://wiki.alfresco.com/wiki/Export_and_Import_View_Schema</w:t>
        </w:r>
      </w:hyperlink>
      <w:r w:rsidR="00B15CA2">
        <w:t xml:space="preserve">). Вначале мы описываем рутовый объект </w:t>
      </w:r>
      <w:r w:rsidR="00B15CA2">
        <w:rPr>
          <w:lang w:val="en-US"/>
        </w:rPr>
        <w:t>view</w:t>
      </w:r>
      <w:r w:rsidR="00B15CA2" w:rsidRPr="00B15CA2">
        <w:t>:</w:t>
      </w:r>
      <w:r w:rsidR="00B15CA2">
        <w:rPr>
          <w:lang w:val="en-US"/>
        </w:rPr>
        <w:t>view</w:t>
      </w:r>
      <w:r w:rsidR="00B15CA2" w:rsidRPr="00B15CA2">
        <w:t xml:space="preserve"> и перечисляем </w:t>
      </w:r>
      <w:r w:rsidR="00B15CA2">
        <w:t>нэймспейсы. После этого мы можем описать ноды, их свойства и ассоциации.</w:t>
      </w:r>
      <w:r w:rsidR="0036030E">
        <w:t xml:space="preserve"> </w:t>
      </w:r>
    </w:p>
    <w:p w14:paraId="17C38A28" w14:textId="77777777" w:rsidR="00251A7C" w:rsidRPr="00E5477F" w:rsidRDefault="00306383" w:rsidP="00306383">
      <w:pPr>
        <w:pStyle w:val="img"/>
        <w:rPr>
          <w:lang w:val="ru-RU"/>
        </w:rPr>
      </w:pPr>
      <w:r w:rsidRPr="00306383">
        <w:rPr>
          <w:noProof/>
          <w:lang w:val="ru-RU" w:eastAsia="ru-RU"/>
        </w:rPr>
        <w:drawing>
          <wp:inline distT="0" distB="0" distL="0" distR="0" wp14:anchorId="5833B2C5" wp14:editId="525E2222">
            <wp:extent cx="5940425" cy="28378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D847" w14:textId="77777777" w:rsidR="00306383" w:rsidRDefault="00306383" w:rsidP="00306383">
      <w:pPr>
        <w:spacing w:after="360" w:line="259" w:lineRule="auto"/>
        <w:ind w:firstLine="0"/>
        <w:jc w:val="center"/>
        <w:rPr>
          <w:lang w:val="en-US"/>
        </w:rPr>
      </w:pPr>
      <w:r>
        <w:object w:dxaOrig="2716" w:dyaOrig="811" w14:anchorId="00504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40.5pt" o:ole="">
            <v:imagedata r:id="rId17" o:title=""/>
          </v:shape>
          <o:OLEObject Type="Embed" ProgID="Package" ShapeID="_x0000_i1025" DrawAspect="Content" ObjectID="_1526202672" r:id="rId18"/>
        </w:object>
      </w:r>
    </w:p>
    <w:p w14:paraId="3350FB07" w14:textId="77777777" w:rsidR="00E5477F" w:rsidRDefault="00B15CA2" w:rsidP="00B15CA2">
      <w:pPr>
        <w:spacing w:after="160" w:line="259" w:lineRule="auto"/>
        <w:ind w:firstLine="0"/>
        <w:jc w:val="left"/>
      </w:pPr>
      <w:r>
        <w:t>Для экспорта</w:t>
      </w:r>
      <w:r w:rsidRPr="00B15CA2">
        <w:t>/</w:t>
      </w:r>
      <w:r>
        <w:t xml:space="preserve">импорта в таком формате можно посмотреть на </w:t>
      </w:r>
    </w:p>
    <w:p w14:paraId="44BB1036" w14:textId="77777777" w:rsidR="00B15CA2" w:rsidRPr="0036030E" w:rsidRDefault="00B15CA2" w:rsidP="00B15CA2">
      <w:pPr>
        <w:spacing w:after="160" w:line="259" w:lineRule="auto"/>
        <w:ind w:firstLine="0"/>
        <w:jc w:val="left"/>
        <w:rPr>
          <w:rFonts w:ascii="Courier New" w:hAnsi="Courier New" w:cs="Courier New"/>
          <w:color w:val="333333"/>
          <w:shd w:val="clear" w:color="auto" w:fill="FFFFFF"/>
          <w:lang w:val="en-US"/>
        </w:rPr>
      </w:pPr>
      <w:proofErr w:type="spellStart"/>
      <w:r w:rsidRPr="0036030E">
        <w:rPr>
          <w:rFonts w:ascii="Courier New" w:hAnsi="Courier New" w:cs="Courier New"/>
          <w:color w:val="333333"/>
          <w:shd w:val="clear" w:color="auto" w:fill="FFFFFF"/>
          <w:lang w:val="en-US"/>
        </w:rPr>
        <w:t>org.alfresco.tools.Export</w:t>
      </w:r>
      <w:proofErr w:type="spellEnd"/>
    </w:p>
    <w:p w14:paraId="5769CB32" w14:textId="77777777" w:rsidR="00B15CA2" w:rsidRPr="0036030E" w:rsidRDefault="00B15CA2" w:rsidP="00B15CA2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36030E">
        <w:rPr>
          <w:rFonts w:ascii="Courier New" w:hAnsi="Courier New" w:cs="Courier New"/>
          <w:color w:val="333333"/>
          <w:shd w:val="clear" w:color="auto" w:fill="FFFFFF"/>
          <w:lang w:val="en-US"/>
        </w:rPr>
        <w:t>org.alfresco.tools.Import</w:t>
      </w:r>
      <w:proofErr w:type="spellEnd"/>
    </w:p>
    <w:p w14:paraId="10A5265E" w14:textId="77777777" w:rsidR="00B15CA2" w:rsidRPr="0036030E" w:rsidRDefault="00D07422" w:rsidP="00B15CA2">
      <w:pPr>
        <w:spacing w:after="160" w:line="259" w:lineRule="auto"/>
        <w:ind w:firstLine="0"/>
        <w:jc w:val="left"/>
        <w:rPr>
          <w:lang w:val="en-US"/>
        </w:rPr>
      </w:pPr>
      <w:r>
        <w:fldChar w:fldCharType="begin"/>
      </w:r>
      <w:r w:rsidRPr="008437A9">
        <w:rPr>
          <w:lang w:val="en-US"/>
          <w:rPrChange w:id="16" w:author="GE User" w:date="2016-05-31T11:18:00Z">
            <w:rPr/>
          </w:rPrChange>
        </w:rPr>
        <w:instrText xml:space="preserve"> HYPERLINK "https://wiki.alfresco.com/wiki/Export_and_Import" </w:instrText>
      </w:r>
      <w:r>
        <w:fldChar w:fldCharType="separate"/>
      </w:r>
      <w:r w:rsidR="00B15CA2" w:rsidRPr="0036030E">
        <w:rPr>
          <w:rStyle w:val="Hyperlink"/>
          <w:lang w:val="en-US"/>
        </w:rPr>
        <w:t>https://wiki.alfresco.com/wiki/Export_and_Import</w:t>
      </w:r>
      <w:r>
        <w:rPr>
          <w:rStyle w:val="Hyperlink"/>
          <w:lang w:val="en-US"/>
        </w:rPr>
        <w:fldChar w:fldCharType="end"/>
      </w:r>
    </w:p>
    <w:p w14:paraId="2ABD9886" w14:textId="77777777" w:rsidR="00B15CA2" w:rsidRDefault="00B15CA2" w:rsidP="00B15CA2">
      <w:pPr>
        <w:spacing w:after="160" w:line="259" w:lineRule="auto"/>
        <w:ind w:firstLine="426"/>
      </w:pPr>
      <w:r>
        <w:lastRenderedPageBreak/>
        <w:t>Нужно определить удастся ли их применить для наших целей</w:t>
      </w:r>
      <w:r w:rsidR="0036030E">
        <w:t xml:space="preserve"> и насколько они работоспособны в </w:t>
      </w:r>
      <w:r w:rsidR="0036030E">
        <w:rPr>
          <w:lang w:val="en-US"/>
        </w:rPr>
        <w:t>alfresco</w:t>
      </w:r>
      <w:r w:rsidR="0036030E" w:rsidRPr="0036030E">
        <w:t xml:space="preserve"> 5</w:t>
      </w:r>
      <w:r>
        <w:t>. Если не получится</w:t>
      </w:r>
      <w:r w:rsidR="0036030E" w:rsidRPr="0036030E">
        <w:t xml:space="preserve"> </w:t>
      </w:r>
      <w:r w:rsidR="0036030E">
        <w:t>использовать</w:t>
      </w:r>
      <w:r>
        <w:t>, то придется написать что-то свое.</w:t>
      </w:r>
    </w:p>
    <w:p w14:paraId="4691253F" w14:textId="77777777" w:rsidR="00B15CA2" w:rsidRPr="00B15CA2" w:rsidRDefault="00B15CA2" w:rsidP="00B15CA2">
      <w:pPr>
        <w:spacing w:after="160" w:line="259" w:lineRule="auto"/>
        <w:ind w:firstLine="0"/>
      </w:pPr>
      <w:r>
        <w:t>Посмотреть на примеры такого формата можно по следующему пути</w:t>
      </w:r>
      <w:r w:rsidRPr="00B15CA2">
        <w:t>:</w:t>
      </w:r>
    </w:p>
    <w:p w14:paraId="494EB030" w14:textId="77777777" w:rsidR="00306383" w:rsidRPr="00F032FC" w:rsidRDefault="00B15CA2" w:rsidP="00F032FC">
      <w:pPr>
        <w:spacing w:after="160" w:line="259" w:lineRule="auto"/>
        <w:ind w:firstLine="0"/>
        <w:jc w:val="center"/>
        <w:rPr>
          <w:lang w:val="en-US"/>
        </w:rPr>
      </w:pPr>
      <w:proofErr w:type="gramStart"/>
      <w:r w:rsidRPr="0036030E">
        <w:rPr>
          <w:lang w:val="en-US"/>
        </w:rPr>
        <w:t>ecos-community/</w:t>
      </w:r>
      <w:r w:rsidRPr="0036030E">
        <w:rPr>
          <w:i/>
          <w:lang w:val="en-US"/>
        </w:rPr>
        <w:t>MODULE_NAME</w:t>
      </w:r>
      <w:r w:rsidRPr="0036030E">
        <w:rPr>
          <w:lang w:val="en-US"/>
        </w:rPr>
        <w:t>-repo/config/alfresco/templates/bootstrap/ru/citeck</w:t>
      </w:r>
      <w:proofErr w:type="gramEnd"/>
      <w:r w:rsidRPr="0036030E">
        <w:rPr>
          <w:lang w:val="en-US"/>
        </w:rPr>
        <w:t>/*</w:t>
      </w:r>
    </w:p>
    <w:p w14:paraId="6AC9F428" w14:textId="77777777" w:rsidR="0036030E" w:rsidRPr="009C1907" w:rsidRDefault="0036030E" w:rsidP="00BB6B15">
      <w:pPr>
        <w:pStyle w:val="Zag3"/>
        <w:rPr>
          <w:lang w:val="ru-RU"/>
        </w:rPr>
      </w:pPr>
      <w:r w:rsidRPr="0036030E">
        <w:t>Import</w:t>
      </w:r>
    </w:p>
    <w:p w14:paraId="60A890C0" w14:textId="77777777" w:rsidR="006A24AC" w:rsidRDefault="006A24AC" w:rsidP="00F032FC">
      <w:r>
        <w:t xml:space="preserve">а) Если у нас отсутствует параметр </w:t>
      </w:r>
      <w:r>
        <w:rPr>
          <w:lang w:val="en-US"/>
        </w:rPr>
        <w:t>language</w:t>
      </w:r>
      <w:r>
        <w:t xml:space="preserve"> или он не соответствует </w:t>
      </w:r>
      <w:r w:rsidRPr="006A24AC">
        <w:rPr>
          <w:i/>
        </w:rPr>
        <w:t>http://www.alfresco.org/view/repository/1.0</w:t>
      </w:r>
      <w:r>
        <w:t xml:space="preserve">, то импортируем условие в виде </w:t>
      </w:r>
      <w:r w:rsidRPr="00505D0B">
        <w:rPr>
          <w:i/>
          <w:lang w:val="en-US"/>
        </w:rPr>
        <w:t>cond</w:t>
      </w:r>
      <w:r w:rsidRPr="00505D0B">
        <w:rPr>
          <w:i/>
        </w:rPr>
        <w:t>:</w:t>
      </w:r>
      <w:r w:rsidRPr="00505D0B">
        <w:rPr>
          <w:i/>
          <w:lang w:val="en-US"/>
        </w:rPr>
        <w:t>evaluate</w:t>
      </w:r>
      <w:r w:rsidRPr="00505D0B">
        <w:rPr>
          <w:i/>
        </w:rPr>
        <w:t>-</w:t>
      </w:r>
      <w:r w:rsidRPr="00505D0B">
        <w:rPr>
          <w:i/>
          <w:lang w:val="en-US"/>
        </w:rPr>
        <w:t>script</w:t>
      </w:r>
      <w:r>
        <w:t xml:space="preserve">. Берем содержимое объекта </w:t>
      </w:r>
      <w:r>
        <w:rPr>
          <w:lang w:val="en-US"/>
        </w:rPr>
        <w:t>condition</w:t>
      </w:r>
      <w:r w:rsidRPr="006A24AC">
        <w:t xml:space="preserve">, </w:t>
      </w:r>
      <w:r>
        <w:t xml:space="preserve">удаляем оттуда </w:t>
      </w:r>
      <w:r w:rsidRPr="00E5477F">
        <w:t>CDATA</w:t>
      </w:r>
      <w:r w:rsidRPr="006A24AC">
        <w:t xml:space="preserve"> </w:t>
      </w:r>
      <w:r>
        <w:t xml:space="preserve">и </w:t>
      </w:r>
      <w:r w:rsidRPr="006A24AC">
        <w:t xml:space="preserve">${…} </w:t>
      </w:r>
      <w:r>
        <w:t xml:space="preserve">если они есть и записываем получившийся текст в свойство </w:t>
      </w:r>
      <w:r w:rsidRPr="006A24AC">
        <w:rPr>
          <w:i/>
        </w:rPr>
        <w:t>cond:evaluate-script:script</w:t>
      </w:r>
      <w:r>
        <w:t>.</w:t>
      </w:r>
    </w:p>
    <w:p w14:paraId="3DC5F715" w14:textId="77777777" w:rsidR="0091411A" w:rsidRDefault="006A24AC" w:rsidP="00F032FC">
      <w:pPr>
        <w:spacing w:after="200"/>
      </w:pPr>
      <w:r>
        <w:t>б</w:t>
      </w:r>
      <w:r w:rsidRPr="006A24AC">
        <w:t xml:space="preserve">) </w:t>
      </w:r>
      <w:r>
        <w:t>Если</w:t>
      </w:r>
      <w:r w:rsidRPr="006A24AC">
        <w:t xml:space="preserve"> </w:t>
      </w:r>
      <w:r>
        <w:t xml:space="preserve">параметр </w:t>
      </w:r>
      <w:r>
        <w:rPr>
          <w:lang w:val="en-US"/>
        </w:rPr>
        <w:t>language</w:t>
      </w:r>
      <w:r w:rsidRPr="006A24AC">
        <w:t xml:space="preserve"> </w:t>
      </w:r>
      <w:r>
        <w:t xml:space="preserve">равен </w:t>
      </w:r>
      <w:r w:rsidRPr="006A24AC">
        <w:rPr>
          <w:i/>
        </w:rPr>
        <w:t>http://www.alfresco.org/view/repository/1.0</w:t>
      </w:r>
      <w:r>
        <w:t xml:space="preserve">, то следует импортировать условия как </w:t>
      </w:r>
      <w:r w:rsidRPr="00B15CA2">
        <w:t>Alfresco Repository View</w:t>
      </w:r>
      <w:r w:rsidRPr="006A24AC">
        <w:t>.</w:t>
      </w:r>
    </w:p>
    <w:p w14:paraId="6EA4B898" w14:textId="77777777" w:rsidR="0091411A" w:rsidRPr="0091411A" w:rsidRDefault="0091411A" w:rsidP="0091411A">
      <w:pPr>
        <w:spacing w:after="160" w:line="259" w:lineRule="auto"/>
        <w:ind w:left="284" w:firstLine="0"/>
        <w:jc w:val="left"/>
        <w:rPr>
          <w:lang w:val="en-US"/>
        </w:rPr>
      </w:pPr>
      <w:r>
        <w:t>Таблица</w:t>
      </w:r>
      <w:r w:rsidRPr="006A24AC">
        <w:rPr>
          <w:lang w:val="en-US"/>
        </w:rPr>
        <w:t xml:space="preserve"> 1 – </w:t>
      </w:r>
      <w:r w:rsidR="00BB6B15">
        <w:rPr>
          <w:lang w:val="en-US"/>
        </w:rPr>
        <w:t>Condition</w:t>
      </w:r>
      <w:r w:rsidR="009046A1">
        <w:rPr>
          <w:lang w:val="en-US"/>
        </w:rPr>
        <w:t>s</w:t>
      </w:r>
    </w:p>
    <w:tbl>
      <w:tblPr>
        <w:tblStyle w:val="TableGrid"/>
        <w:tblW w:w="870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28"/>
        <w:gridCol w:w="567"/>
        <w:gridCol w:w="5103"/>
        <w:gridCol w:w="1842"/>
        <w:gridCol w:w="567"/>
      </w:tblGrid>
      <w:tr w:rsidR="00BD0866" w:rsidRPr="007F4A13" w14:paraId="2F89AABF" w14:textId="77777777" w:rsidTr="00BD0866">
        <w:trPr>
          <w:trHeight w:val="470"/>
        </w:trPr>
        <w:tc>
          <w:tcPr>
            <w:tcW w:w="6298" w:type="dxa"/>
            <w:gridSpan w:val="3"/>
          </w:tcPr>
          <w:p w14:paraId="404A8280" w14:textId="77777777" w:rsidR="00BD0866" w:rsidRDefault="00BD0866" w:rsidP="00BB6B15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EcoS</w:t>
            </w:r>
          </w:p>
        </w:tc>
        <w:tc>
          <w:tcPr>
            <w:tcW w:w="2409" w:type="dxa"/>
            <w:gridSpan w:val="2"/>
          </w:tcPr>
          <w:p w14:paraId="057D35E8" w14:textId="77777777" w:rsidR="00BD0866" w:rsidRDefault="00BD0866" w:rsidP="00BB6B15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CMMN</w:t>
            </w:r>
          </w:p>
        </w:tc>
      </w:tr>
      <w:tr w:rsidR="00BD0866" w:rsidRPr="00275F49" w14:paraId="514BC033" w14:textId="77777777" w:rsidTr="00BD0866">
        <w:trPr>
          <w:trHeight w:val="851"/>
        </w:trPr>
        <w:tc>
          <w:tcPr>
            <w:tcW w:w="628" w:type="dxa"/>
            <w:vMerge w:val="restart"/>
            <w:textDirection w:val="btLr"/>
          </w:tcPr>
          <w:p w14:paraId="4F683455" w14:textId="77777777" w:rsidR="00BD0866" w:rsidRPr="00450CDA" w:rsidRDefault="00BD0866" w:rsidP="0091411A">
            <w:pPr>
              <w:pStyle w:val="a"/>
              <w:ind w:left="113" w:right="113"/>
              <w:jc w:val="center"/>
              <w:rPr>
                <w:lang w:val="en-US"/>
              </w:rPr>
            </w:pPr>
            <w:r w:rsidRPr="0091411A">
              <w:rPr>
                <w:lang w:val="en-US"/>
              </w:rPr>
              <w:t>cond:condition</w:t>
            </w:r>
            <w:r w:rsidR="00BB6B15">
              <w:rPr>
                <w:lang w:val="en-US"/>
              </w:rPr>
              <w:t xml:space="preserve"> [</w:t>
            </w:r>
            <w:r>
              <w:rPr>
                <w:lang w:val="en-US"/>
              </w:rPr>
              <w:t>]</w:t>
            </w:r>
          </w:p>
        </w:tc>
        <w:tc>
          <w:tcPr>
            <w:tcW w:w="567" w:type="dxa"/>
            <w:vMerge w:val="restart"/>
            <w:textDirection w:val="btLr"/>
          </w:tcPr>
          <w:p w14:paraId="6BAC7DA3" w14:textId="77777777" w:rsidR="00BD0866" w:rsidRPr="00BD0866" w:rsidRDefault="00BD0866" w:rsidP="00BD0866">
            <w:pPr>
              <w:pStyle w:val="a"/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count</w:t>
            </w:r>
            <w:r w:rsidRPr="00BD0866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Pr="00BD0866">
              <w:rPr>
                <w:lang w:val="en-US"/>
              </w:rPr>
              <w:t xml:space="preserve"> 1 || </w:t>
            </w:r>
            <w:r>
              <w:rPr>
                <w:lang w:val="en-US"/>
              </w:rPr>
              <w:t>type</w:t>
            </w:r>
            <w:r w:rsidRPr="00BD0866">
              <w:rPr>
                <w:lang w:val="en-US"/>
              </w:rPr>
              <w:t xml:space="preserve"> != </w:t>
            </w:r>
            <w:r w:rsidRPr="00505D0B">
              <w:rPr>
                <w:i/>
                <w:lang w:val="en-US"/>
              </w:rPr>
              <w:t>cond</w:t>
            </w:r>
            <w:r w:rsidRPr="00BD0866">
              <w:rPr>
                <w:i/>
                <w:lang w:val="en-US"/>
              </w:rPr>
              <w:t>:</w:t>
            </w:r>
            <w:r w:rsidRPr="00505D0B">
              <w:rPr>
                <w:i/>
                <w:lang w:val="en-US"/>
              </w:rPr>
              <w:t>evaluate</w:t>
            </w:r>
            <w:r w:rsidRPr="00BD0866">
              <w:rPr>
                <w:i/>
                <w:lang w:val="en-US"/>
              </w:rPr>
              <w:t>-</w:t>
            </w:r>
            <w:r w:rsidRPr="00505D0B">
              <w:rPr>
                <w:i/>
                <w:lang w:val="en-US"/>
              </w:rPr>
              <w:t>script</w:t>
            </w:r>
          </w:p>
        </w:tc>
        <w:tc>
          <w:tcPr>
            <w:tcW w:w="5103" w:type="dxa"/>
          </w:tcPr>
          <w:p w14:paraId="535CD179" w14:textId="77777777" w:rsidR="00BD0866" w:rsidRPr="00BD0866" w:rsidRDefault="00BD0866" w:rsidP="00BD0866">
            <w:pPr>
              <w:pStyle w:val="a"/>
              <w:rPr>
                <w:lang w:val="en-US"/>
              </w:rPr>
            </w:pPr>
            <w:r w:rsidRPr="00BD0866">
              <w:rPr>
                <w:i/>
                <w:lang w:val="en-US"/>
              </w:rPr>
              <w:t>http://www.alfresco.org/view/repository/1.0</w:t>
            </w:r>
          </w:p>
        </w:tc>
        <w:tc>
          <w:tcPr>
            <w:tcW w:w="1842" w:type="dxa"/>
          </w:tcPr>
          <w:p w14:paraId="2ADCE128" w14:textId="77777777" w:rsidR="00BD0866" w:rsidRPr="00275F49" w:rsidRDefault="00BD0866" w:rsidP="009141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language: URI</w:t>
            </w:r>
          </w:p>
        </w:tc>
        <w:tc>
          <w:tcPr>
            <w:tcW w:w="567" w:type="dxa"/>
            <w:vMerge w:val="restart"/>
            <w:textDirection w:val="btLr"/>
          </w:tcPr>
          <w:p w14:paraId="76B678F8" w14:textId="77777777" w:rsidR="00BD0866" w:rsidRPr="00BD0866" w:rsidRDefault="00BD0866" w:rsidP="0091411A">
            <w:pPr>
              <w:pStyle w:val="a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</w:tr>
      <w:tr w:rsidR="00BD0866" w:rsidRPr="00275F49" w14:paraId="6BFA6A23" w14:textId="77777777" w:rsidTr="00BD0866">
        <w:trPr>
          <w:trHeight w:val="3384"/>
        </w:trPr>
        <w:tc>
          <w:tcPr>
            <w:tcW w:w="628" w:type="dxa"/>
            <w:vMerge/>
          </w:tcPr>
          <w:p w14:paraId="621932FA" w14:textId="77777777" w:rsidR="00BD0866" w:rsidRPr="00450CDA" w:rsidRDefault="00BD0866" w:rsidP="0091411A">
            <w:pPr>
              <w:pStyle w:val="a"/>
              <w:rPr>
                <w:lang w:val="en-US"/>
              </w:rPr>
            </w:pPr>
          </w:p>
        </w:tc>
        <w:tc>
          <w:tcPr>
            <w:tcW w:w="567" w:type="dxa"/>
            <w:vMerge/>
          </w:tcPr>
          <w:p w14:paraId="7BC58179" w14:textId="77777777" w:rsidR="00BD0866" w:rsidRDefault="00BD0866" w:rsidP="0091411A">
            <w:pPr>
              <w:pStyle w:val="a"/>
              <w:rPr>
                <w:lang w:val="en-US"/>
              </w:rPr>
            </w:pPr>
          </w:p>
        </w:tc>
        <w:tc>
          <w:tcPr>
            <w:tcW w:w="5103" w:type="dxa"/>
          </w:tcPr>
          <w:p w14:paraId="63050B4C" w14:textId="77777777" w:rsidR="00BD0866" w:rsidRPr="00A1716B" w:rsidRDefault="00A1716B" w:rsidP="0091411A">
            <w:pPr>
              <w:pStyle w:val="a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Condition nodes as </w:t>
            </w:r>
            <w:r w:rsidRPr="00A1716B">
              <w:rPr>
                <w:i/>
                <w:lang w:val="en-US"/>
              </w:rPr>
              <w:t>«</w:t>
            </w:r>
            <w:r w:rsidR="00BD0866" w:rsidRPr="00BD0866">
              <w:rPr>
                <w:i/>
                <w:lang w:val="en-US"/>
              </w:rPr>
              <w:t>Alfresco Repository View</w:t>
            </w:r>
            <w:r w:rsidRPr="00A1716B">
              <w:rPr>
                <w:i/>
                <w:lang w:val="en-US"/>
              </w:rPr>
              <w:t>»</w:t>
            </w:r>
          </w:p>
        </w:tc>
        <w:tc>
          <w:tcPr>
            <w:tcW w:w="1842" w:type="dxa"/>
          </w:tcPr>
          <w:p w14:paraId="538F44B1" w14:textId="77777777" w:rsidR="00BD0866" w:rsidRDefault="00BD0866" w:rsidP="009141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body: String</w:t>
            </w:r>
          </w:p>
        </w:tc>
        <w:tc>
          <w:tcPr>
            <w:tcW w:w="567" w:type="dxa"/>
            <w:vMerge/>
          </w:tcPr>
          <w:p w14:paraId="3A4B0B39" w14:textId="77777777" w:rsidR="00BD0866" w:rsidRPr="00275F49" w:rsidRDefault="00BD0866" w:rsidP="0091411A">
            <w:pPr>
              <w:pStyle w:val="a"/>
              <w:rPr>
                <w:lang w:val="en-US"/>
              </w:rPr>
            </w:pPr>
          </w:p>
        </w:tc>
      </w:tr>
      <w:tr w:rsidR="00BD0866" w:rsidRPr="00275F49" w14:paraId="345D8685" w14:textId="77777777" w:rsidTr="00BD0866">
        <w:trPr>
          <w:cantSplit/>
          <w:trHeight w:val="416"/>
        </w:trPr>
        <w:tc>
          <w:tcPr>
            <w:tcW w:w="628" w:type="dxa"/>
            <w:vMerge/>
          </w:tcPr>
          <w:p w14:paraId="00C6B828" w14:textId="77777777" w:rsidR="00BD0866" w:rsidRPr="00450CDA" w:rsidRDefault="00BD0866" w:rsidP="0091411A">
            <w:pPr>
              <w:pStyle w:val="a"/>
              <w:rPr>
                <w:lang w:val="en-US"/>
              </w:rPr>
            </w:pPr>
          </w:p>
        </w:tc>
        <w:tc>
          <w:tcPr>
            <w:tcW w:w="567" w:type="dxa"/>
            <w:vMerge w:val="restart"/>
            <w:textDirection w:val="btLr"/>
          </w:tcPr>
          <w:p w14:paraId="62937852" w14:textId="77777777" w:rsidR="00BD0866" w:rsidRDefault="00BD0866" w:rsidP="00BD0866">
            <w:pPr>
              <w:pStyle w:val="a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5103" w:type="dxa"/>
          </w:tcPr>
          <w:p w14:paraId="4E7BDEEB" w14:textId="77777777" w:rsidR="00BD0866" w:rsidRPr="00275F49" w:rsidRDefault="00BD0866" w:rsidP="009141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</w:tcPr>
          <w:p w14:paraId="0123CFB7" w14:textId="77777777" w:rsidR="00BD0866" w:rsidRDefault="00BD0866" w:rsidP="009141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language: URI</w:t>
            </w:r>
          </w:p>
        </w:tc>
        <w:tc>
          <w:tcPr>
            <w:tcW w:w="567" w:type="dxa"/>
            <w:vMerge/>
          </w:tcPr>
          <w:p w14:paraId="55E45A00" w14:textId="77777777" w:rsidR="00BD0866" w:rsidRPr="00275F49" w:rsidRDefault="00BD0866" w:rsidP="0091411A">
            <w:pPr>
              <w:pStyle w:val="a"/>
              <w:rPr>
                <w:lang w:val="en-US"/>
              </w:rPr>
            </w:pPr>
          </w:p>
        </w:tc>
      </w:tr>
      <w:tr w:rsidR="00BD0866" w:rsidRPr="00275F49" w14:paraId="05B9D9E2" w14:textId="77777777" w:rsidTr="00BD0866">
        <w:trPr>
          <w:cantSplit/>
          <w:trHeight w:val="266"/>
        </w:trPr>
        <w:tc>
          <w:tcPr>
            <w:tcW w:w="628" w:type="dxa"/>
            <w:vMerge/>
          </w:tcPr>
          <w:p w14:paraId="02FE7D6D" w14:textId="77777777" w:rsidR="00BD0866" w:rsidRPr="00450CDA" w:rsidRDefault="00BD0866" w:rsidP="0091411A">
            <w:pPr>
              <w:pStyle w:val="a"/>
              <w:rPr>
                <w:lang w:val="en-US"/>
              </w:rPr>
            </w:pPr>
          </w:p>
        </w:tc>
        <w:tc>
          <w:tcPr>
            <w:tcW w:w="567" w:type="dxa"/>
            <w:vMerge/>
            <w:textDirection w:val="btLr"/>
          </w:tcPr>
          <w:p w14:paraId="781E81A8" w14:textId="77777777" w:rsidR="00BD0866" w:rsidRDefault="00BD0866" w:rsidP="00BD0866">
            <w:pPr>
              <w:pStyle w:val="a"/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14:paraId="4560F9AD" w14:textId="77777777" w:rsidR="00BD0866" w:rsidRDefault="00BD0866" w:rsidP="00BD0866">
            <w:pPr>
              <w:pStyle w:val="a"/>
              <w:rPr>
                <w:lang w:val="en-US"/>
              </w:rPr>
            </w:pPr>
            <w:r w:rsidRPr="006A24AC">
              <w:rPr>
                <w:lang w:val="en-US"/>
              </w:rPr>
              <w:t>&lt;![CDATA[${</w:t>
            </w:r>
          </w:p>
          <w:p w14:paraId="34574521" w14:textId="77777777" w:rsidR="00BD0866" w:rsidRDefault="00BD0866" w:rsidP="00BD0866">
            <w:pPr>
              <w:pStyle w:val="a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condition.properties</w:t>
            </w:r>
            <w:proofErr w:type="spellEnd"/>
            <w:r>
              <w:rPr>
                <w:lang w:val="en-US"/>
              </w:rPr>
              <w:t>[‘</w:t>
            </w:r>
            <w:proofErr w:type="spellStart"/>
            <w:r w:rsidRPr="006A24AC">
              <w:rPr>
                <w:i/>
                <w:lang w:val="en-US"/>
              </w:rPr>
              <w:t>cond:evaluate-script:script</w:t>
            </w:r>
            <w:proofErr w:type="spellEnd"/>
            <w:r>
              <w:rPr>
                <w:lang w:val="en-US"/>
              </w:rPr>
              <w:t>’]</w:t>
            </w:r>
          </w:p>
          <w:p w14:paraId="1303D051" w14:textId="77777777" w:rsidR="00BD0866" w:rsidRDefault="00BD0866" w:rsidP="00BD0866">
            <w:pPr>
              <w:pStyle w:val="a"/>
              <w:rPr>
                <w:lang w:val="en-US"/>
              </w:rPr>
            </w:pPr>
            <w:r w:rsidRPr="006A24AC">
              <w:rPr>
                <w:lang w:val="en-US"/>
              </w:rPr>
              <w:t>}]]&gt;</w:t>
            </w:r>
          </w:p>
        </w:tc>
        <w:tc>
          <w:tcPr>
            <w:tcW w:w="1842" w:type="dxa"/>
          </w:tcPr>
          <w:p w14:paraId="145B784A" w14:textId="77777777" w:rsidR="00BD0866" w:rsidRPr="00275F49" w:rsidRDefault="00BD0866" w:rsidP="0091411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body: String</w:t>
            </w:r>
          </w:p>
        </w:tc>
        <w:tc>
          <w:tcPr>
            <w:tcW w:w="567" w:type="dxa"/>
            <w:vMerge/>
          </w:tcPr>
          <w:p w14:paraId="14225F97" w14:textId="77777777" w:rsidR="00BD0866" w:rsidRPr="00275F49" w:rsidRDefault="00BD0866" w:rsidP="0091411A">
            <w:pPr>
              <w:pStyle w:val="a"/>
              <w:rPr>
                <w:lang w:val="en-US"/>
              </w:rPr>
            </w:pPr>
          </w:p>
        </w:tc>
      </w:tr>
    </w:tbl>
    <w:p w14:paraId="45E86527" w14:textId="77777777" w:rsidR="0091411A" w:rsidRDefault="0091411A" w:rsidP="0091411A">
      <w:pPr>
        <w:spacing w:after="160" w:line="259" w:lineRule="auto"/>
        <w:jc w:val="left"/>
        <w:rPr>
          <w:lang w:val="en-US"/>
        </w:rPr>
      </w:pPr>
    </w:p>
    <w:p w14:paraId="7F7D6FE4" w14:textId="77777777" w:rsidR="00251A7C" w:rsidRDefault="00251A7C">
      <w:pPr>
        <w:spacing w:after="160" w:line="259" w:lineRule="auto"/>
        <w:ind w:firstLine="0"/>
        <w:jc w:val="left"/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14:paraId="0A3A7F28" w14:textId="77777777" w:rsidR="00782364" w:rsidRPr="00F032FC" w:rsidRDefault="009046A1" w:rsidP="00813E93">
      <w:pPr>
        <w:pStyle w:val="Zag"/>
        <w:numPr>
          <w:ilvl w:val="0"/>
          <w:numId w:val="37"/>
        </w:numPr>
      </w:pPr>
      <w:bookmarkStart w:id="17" w:name="_Toc451756781"/>
      <w:r>
        <w:lastRenderedPageBreak/>
        <w:t>Event</w:t>
      </w:r>
      <w:bookmarkEnd w:id="17"/>
    </w:p>
    <w:p w14:paraId="012CE8CB" w14:textId="77777777" w:rsidR="00A1716B" w:rsidRPr="00952E35" w:rsidRDefault="00A1716B" w:rsidP="008C2E94">
      <w:pPr>
        <w:rPr>
          <w:b/>
          <w:i/>
          <w:sz w:val="28"/>
          <w:lang w:val="en-US"/>
        </w:rPr>
      </w:pPr>
      <w:r w:rsidRPr="00952E35">
        <w:rPr>
          <w:b/>
          <w:sz w:val="28"/>
          <w:lang w:val="en-US"/>
        </w:rPr>
        <w:t xml:space="preserve">Types: </w:t>
      </w:r>
      <w:r w:rsidRPr="00952E35">
        <w:rPr>
          <w:b/>
          <w:sz w:val="28"/>
          <w:lang w:val="en-US"/>
        </w:rPr>
        <w:tab/>
      </w:r>
      <w:proofErr w:type="spellStart"/>
      <w:r w:rsidRPr="00952E35">
        <w:rPr>
          <w:b/>
          <w:i/>
          <w:sz w:val="28"/>
          <w:lang w:val="en-US"/>
        </w:rPr>
        <w:t>icaseEvent</w:t>
      </w:r>
      <w:proofErr w:type="gramStart"/>
      <w:r w:rsidRPr="00952E35">
        <w:rPr>
          <w:b/>
          <w:i/>
          <w:sz w:val="28"/>
          <w:lang w:val="en-US"/>
        </w:rPr>
        <w:t>:activityStartedEvent</w:t>
      </w:r>
      <w:proofErr w:type="spellEnd"/>
      <w:proofErr w:type="gramEnd"/>
    </w:p>
    <w:p w14:paraId="32EB5D42" w14:textId="77777777" w:rsidR="00A1716B" w:rsidRPr="00952E35" w:rsidRDefault="00A1716B" w:rsidP="008C2E94">
      <w:pPr>
        <w:rPr>
          <w:b/>
          <w:i/>
          <w:sz w:val="28"/>
          <w:lang w:val="en-US"/>
        </w:rPr>
      </w:pPr>
      <w:r w:rsidRPr="00952E35">
        <w:rPr>
          <w:b/>
          <w:i/>
          <w:sz w:val="28"/>
          <w:lang w:val="en-US"/>
        </w:rPr>
        <w:tab/>
        <w:t xml:space="preserve">         </w:t>
      </w:r>
      <w:r w:rsidRPr="00952E35">
        <w:rPr>
          <w:b/>
          <w:i/>
          <w:sz w:val="28"/>
          <w:lang w:val="en-US"/>
        </w:rPr>
        <w:tab/>
      </w:r>
      <w:proofErr w:type="spellStart"/>
      <w:proofErr w:type="gramStart"/>
      <w:r w:rsidRPr="00952E35">
        <w:rPr>
          <w:b/>
          <w:i/>
          <w:sz w:val="28"/>
          <w:lang w:val="en-US"/>
        </w:rPr>
        <w:t>icaseEvent:</w:t>
      </w:r>
      <w:proofErr w:type="gramEnd"/>
      <w:r w:rsidRPr="00952E35">
        <w:rPr>
          <w:b/>
          <w:i/>
          <w:sz w:val="28"/>
          <w:lang w:val="en-US"/>
        </w:rPr>
        <w:t>activityStoppedEvent</w:t>
      </w:r>
      <w:proofErr w:type="spellEnd"/>
    </w:p>
    <w:p w14:paraId="0A657895" w14:textId="77777777" w:rsidR="00F032FC" w:rsidRPr="008437A9" w:rsidRDefault="00A1716B" w:rsidP="008C2E94">
      <w:pPr>
        <w:rPr>
          <w:b/>
          <w:i/>
          <w:sz w:val="28"/>
          <w:lang w:val="en-US"/>
        </w:rPr>
      </w:pPr>
      <w:r w:rsidRPr="00952E35">
        <w:rPr>
          <w:b/>
          <w:i/>
          <w:sz w:val="28"/>
          <w:lang w:val="en-US"/>
        </w:rPr>
        <w:tab/>
        <w:t xml:space="preserve">        </w:t>
      </w:r>
      <w:r w:rsidRPr="00952E35">
        <w:rPr>
          <w:b/>
          <w:i/>
          <w:sz w:val="28"/>
          <w:lang w:val="en-US"/>
        </w:rPr>
        <w:tab/>
      </w:r>
      <w:proofErr w:type="spellStart"/>
      <w:proofErr w:type="gramStart"/>
      <w:r w:rsidRPr="00952E35">
        <w:rPr>
          <w:b/>
          <w:i/>
          <w:sz w:val="28"/>
          <w:lang w:val="en-US"/>
        </w:rPr>
        <w:t>icaseEvent:</w:t>
      </w:r>
      <w:proofErr w:type="gramEnd"/>
      <w:r w:rsidRPr="00952E35">
        <w:rPr>
          <w:b/>
          <w:i/>
          <w:sz w:val="28"/>
          <w:lang w:val="en-US"/>
        </w:rPr>
        <w:t>caseCreated</w:t>
      </w:r>
      <w:proofErr w:type="spellEnd"/>
    </w:p>
    <w:p w14:paraId="71CFB5AB" w14:textId="77777777" w:rsidR="00FC6ABF" w:rsidRPr="00952E35" w:rsidRDefault="00FC6ABF" w:rsidP="00FC6ABF">
      <w:r>
        <w:t xml:space="preserve">Событие </w:t>
      </w:r>
      <w:proofErr w:type="spellStart"/>
      <w:r>
        <w:rPr>
          <w:lang w:val="en-US"/>
        </w:rPr>
        <w:t>EcoS</w:t>
      </w:r>
      <w:proofErr w:type="spellEnd"/>
      <w:r w:rsidRPr="00FC6ABF">
        <w:t xml:space="preserve"> </w:t>
      </w:r>
      <w:r>
        <w:t xml:space="preserve">может быть представлено как </w:t>
      </w:r>
      <w:r w:rsidRPr="004A5342">
        <w:rPr>
          <w:i/>
          <w:lang w:val="en-US"/>
        </w:rPr>
        <w:t>Sentry</w:t>
      </w:r>
      <w:r w:rsidRPr="00FC6ABF">
        <w:t xml:space="preserve"> </w:t>
      </w:r>
      <w:r>
        <w:t xml:space="preserve">в </w:t>
      </w:r>
      <w:r>
        <w:rPr>
          <w:lang w:val="en-US"/>
        </w:rPr>
        <w:t>CMMN</w:t>
      </w:r>
      <w:r w:rsidRPr="00FC6ABF">
        <w:t xml:space="preserve">. </w:t>
      </w:r>
      <w:r>
        <w:t xml:space="preserve">В </w:t>
      </w:r>
      <w:r w:rsidRPr="004A5342">
        <w:rPr>
          <w:i/>
          <w:lang w:val="en-US"/>
        </w:rPr>
        <w:t>Sentry</w:t>
      </w:r>
      <w:r w:rsidRPr="00FC6ABF">
        <w:t xml:space="preserve"> </w:t>
      </w:r>
      <w:r>
        <w:t>есть две части</w:t>
      </w:r>
      <w:r w:rsidRPr="00FC6ABF">
        <w:t xml:space="preserve">: </w:t>
      </w:r>
      <w:proofErr w:type="spellStart"/>
      <w:r w:rsidRPr="004A5342">
        <w:rPr>
          <w:i/>
          <w:lang w:val="en-US"/>
        </w:rPr>
        <w:t>OnPart</w:t>
      </w:r>
      <w:proofErr w:type="spellEnd"/>
      <w:r w:rsidRPr="00FC6ABF">
        <w:t xml:space="preserve"> </w:t>
      </w:r>
      <w:r>
        <w:t xml:space="preserve">и </w:t>
      </w:r>
      <w:proofErr w:type="spellStart"/>
      <w:r w:rsidRPr="004A5342">
        <w:rPr>
          <w:i/>
          <w:lang w:val="en-US"/>
        </w:rPr>
        <w:t>IfPart</w:t>
      </w:r>
      <w:proofErr w:type="spellEnd"/>
      <w:r w:rsidRPr="00FC6ABF">
        <w:t xml:space="preserve">. </w:t>
      </w:r>
      <w:r>
        <w:t>В</w:t>
      </w:r>
      <w:r w:rsidRPr="00952E35">
        <w:t xml:space="preserve"> </w:t>
      </w:r>
      <w:r>
        <w:t>нашей</w:t>
      </w:r>
      <w:r w:rsidRPr="00952E35">
        <w:t xml:space="preserve"> </w:t>
      </w:r>
      <w:r>
        <w:t>системе</w:t>
      </w:r>
      <w:r w:rsidRPr="00952E35">
        <w:t xml:space="preserve"> </w:t>
      </w:r>
      <w:r>
        <w:t>реализован</w:t>
      </w:r>
      <w:r w:rsidRPr="00952E35">
        <w:t xml:space="preserve"> </w:t>
      </w:r>
      <w:r>
        <w:t>подтип</w:t>
      </w:r>
      <w:r w:rsidRPr="00952E35">
        <w:t xml:space="preserve"> </w:t>
      </w:r>
      <w:proofErr w:type="spellStart"/>
      <w:r w:rsidRPr="004A5342">
        <w:rPr>
          <w:i/>
          <w:lang w:val="en-US"/>
        </w:rPr>
        <w:t>OnPart</w:t>
      </w:r>
      <w:proofErr w:type="spellEnd"/>
      <w:r w:rsidRPr="00952E35">
        <w:t xml:space="preserve"> – </w:t>
      </w:r>
      <w:proofErr w:type="spellStart"/>
      <w:r w:rsidRPr="004A5342">
        <w:rPr>
          <w:i/>
          <w:lang w:val="en-US"/>
        </w:rPr>
        <w:t>PlanItemOnPart</w:t>
      </w:r>
      <w:proofErr w:type="spellEnd"/>
      <w:r w:rsidRPr="00952E35">
        <w:t xml:space="preserve">. </w:t>
      </w:r>
    </w:p>
    <w:p w14:paraId="487958E5" w14:textId="77777777" w:rsidR="00FC6ABF" w:rsidRPr="00952E35" w:rsidRDefault="00F032FC" w:rsidP="004A5342">
      <w:pPr>
        <w:pStyle w:val="Zag3"/>
        <w:rPr>
          <w:i/>
          <w:lang w:val="ru-RU"/>
        </w:rPr>
      </w:pPr>
      <w:proofErr w:type="spellStart"/>
      <w:proofErr w:type="gramStart"/>
      <w:r w:rsidRPr="008C2E94">
        <w:rPr>
          <w:i/>
        </w:rPr>
        <w:t>iEvent</w:t>
      </w:r>
      <w:proofErr w:type="spellEnd"/>
      <w:r w:rsidRPr="00952E35">
        <w:rPr>
          <w:i/>
          <w:lang w:val="ru-RU"/>
        </w:rPr>
        <w:t>:</w:t>
      </w:r>
      <w:proofErr w:type="gramEnd"/>
      <w:r w:rsidRPr="008C2E94">
        <w:rPr>
          <w:i/>
        </w:rPr>
        <w:t>type</w:t>
      </w:r>
      <w:r w:rsidRPr="00952E35">
        <w:rPr>
          <w:i/>
          <w:lang w:val="ru-RU"/>
        </w:rPr>
        <w:t xml:space="preserve">, </w:t>
      </w:r>
      <w:proofErr w:type="spellStart"/>
      <w:r w:rsidRPr="008C2E94">
        <w:rPr>
          <w:i/>
        </w:rPr>
        <w:t>iEvent</w:t>
      </w:r>
      <w:proofErr w:type="spellEnd"/>
      <w:r w:rsidRPr="00952E35">
        <w:rPr>
          <w:i/>
          <w:lang w:val="ru-RU"/>
        </w:rPr>
        <w:t>:</w:t>
      </w:r>
      <w:proofErr w:type="spellStart"/>
      <w:r w:rsidRPr="008C2E94">
        <w:rPr>
          <w:i/>
        </w:rPr>
        <w:t>eventSource</w:t>
      </w:r>
      <w:proofErr w:type="spellEnd"/>
    </w:p>
    <w:p w14:paraId="72541D7C" w14:textId="77777777" w:rsidR="00F032FC" w:rsidRDefault="00F032FC" w:rsidP="002D5461">
      <w:r>
        <w:t>Эти</w:t>
      </w:r>
      <w:r w:rsidRPr="00F032FC">
        <w:t xml:space="preserve"> </w:t>
      </w:r>
      <w:r>
        <w:t>свойства</w:t>
      </w:r>
      <w:r w:rsidRPr="00F032FC">
        <w:t xml:space="preserve"> </w:t>
      </w:r>
      <w:r w:rsidR="002D5461">
        <w:t>согласно</w:t>
      </w:r>
      <w:r w:rsidRPr="00F032FC">
        <w:t xml:space="preserve"> </w:t>
      </w:r>
      <w:r>
        <w:rPr>
          <w:lang w:val="en-US"/>
        </w:rPr>
        <w:t>CMMN</w:t>
      </w:r>
      <w:r w:rsidRPr="00F032FC">
        <w:t xml:space="preserve"> </w:t>
      </w:r>
      <w:r>
        <w:t xml:space="preserve">сохраняются в объекте </w:t>
      </w:r>
      <w:r w:rsidRPr="004A5342">
        <w:rPr>
          <w:i/>
          <w:lang w:val="en-US"/>
        </w:rPr>
        <w:t>PlanItemOnPart</w:t>
      </w:r>
      <w:r w:rsidR="002D5461">
        <w:t>.</w:t>
      </w:r>
    </w:p>
    <w:p w14:paraId="1FFC0527" w14:textId="77777777" w:rsidR="00F032FC" w:rsidRPr="009C1907" w:rsidRDefault="00F032FC" w:rsidP="002D5461">
      <w:r>
        <w:t xml:space="preserve">- </w:t>
      </w:r>
      <w:proofErr w:type="spellStart"/>
      <w:r w:rsidRPr="00F032FC">
        <w:rPr>
          <w:i/>
          <w:lang w:val="en-US"/>
        </w:rPr>
        <w:t>iEvent</w:t>
      </w:r>
      <w:proofErr w:type="spellEnd"/>
      <w:r w:rsidRPr="00F032FC">
        <w:rPr>
          <w:i/>
        </w:rPr>
        <w:t>:</w:t>
      </w:r>
      <w:r w:rsidRPr="00F032FC">
        <w:rPr>
          <w:i/>
          <w:lang w:val="en-US"/>
        </w:rPr>
        <w:t>type</w:t>
      </w:r>
      <w:r w:rsidRPr="00F032FC">
        <w:t xml:space="preserve"> – </w:t>
      </w:r>
      <w:r>
        <w:t>строка, описывающая тип события.</w:t>
      </w:r>
      <w:r w:rsidR="002D5461">
        <w:t xml:space="preserve"> Ей соответствует свойство </w:t>
      </w:r>
      <w:proofErr w:type="spellStart"/>
      <w:r w:rsidR="002D5461">
        <w:rPr>
          <w:lang w:val="en-US"/>
        </w:rPr>
        <w:t>standartEvent</w:t>
      </w:r>
      <w:proofErr w:type="spellEnd"/>
      <w:r w:rsidR="002D5461" w:rsidRPr="009C1907">
        <w:t>.</w:t>
      </w:r>
    </w:p>
    <w:p w14:paraId="225E5A40" w14:textId="77777777" w:rsidR="00F032FC" w:rsidRDefault="00F032FC" w:rsidP="00F032FC">
      <w:r>
        <w:t xml:space="preserve">                         Таблица 2 – Соответствие типов событий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2694"/>
      </w:tblGrid>
      <w:tr w:rsidR="00F032FC" w14:paraId="68DAEC55" w14:textId="77777777" w:rsidTr="00F032FC">
        <w:tc>
          <w:tcPr>
            <w:tcW w:w="2834" w:type="dxa"/>
          </w:tcPr>
          <w:p w14:paraId="18B8FBC1" w14:textId="77777777" w:rsidR="00F032FC" w:rsidRPr="00F032FC" w:rsidRDefault="00F032FC" w:rsidP="00F032F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EcoS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iEvent:type</w:t>
            </w:r>
            <w:proofErr w:type="spellEnd"/>
          </w:p>
        </w:tc>
        <w:tc>
          <w:tcPr>
            <w:tcW w:w="2694" w:type="dxa"/>
          </w:tcPr>
          <w:p w14:paraId="0B9EDEED" w14:textId="77777777" w:rsidR="00F032FC" w:rsidRPr="00F032FC" w:rsidRDefault="00F032FC" w:rsidP="00F03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CMMN – </w:t>
            </w:r>
            <w:proofErr w:type="spellStart"/>
            <w:r>
              <w:rPr>
                <w:lang w:val="en-US"/>
              </w:rPr>
              <w:t>standartEvent</w:t>
            </w:r>
            <w:proofErr w:type="spellEnd"/>
          </w:p>
        </w:tc>
      </w:tr>
      <w:tr w:rsidR="00F032FC" w14:paraId="6D711F6A" w14:textId="77777777" w:rsidTr="00F032FC">
        <w:tc>
          <w:tcPr>
            <w:tcW w:w="2834" w:type="dxa"/>
          </w:tcPr>
          <w:p w14:paraId="31A96899" w14:textId="77777777" w:rsidR="00F032FC" w:rsidRPr="00F032FC" w:rsidRDefault="00F032FC" w:rsidP="00F03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activity-started</w:t>
            </w:r>
          </w:p>
        </w:tc>
        <w:tc>
          <w:tcPr>
            <w:tcW w:w="2694" w:type="dxa"/>
          </w:tcPr>
          <w:p w14:paraId="4B1E88C1" w14:textId="77777777" w:rsidR="00F032FC" w:rsidRPr="00F032FC" w:rsidRDefault="00F032FC" w:rsidP="00F03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032FC" w14:paraId="3590FA08" w14:textId="77777777" w:rsidTr="00F032FC">
        <w:tc>
          <w:tcPr>
            <w:tcW w:w="2834" w:type="dxa"/>
          </w:tcPr>
          <w:p w14:paraId="27CF1467" w14:textId="77777777" w:rsidR="00F032FC" w:rsidRPr="00F032FC" w:rsidRDefault="00F032FC" w:rsidP="00F03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activity-stopped</w:t>
            </w:r>
          </w:p>
        </w:tc>
        <w:tc>
          <w:tcPr>
            <w:tcW w:w="2694" w:type="dxa"/>
          </w:tcPr>
          <w:p w14:paraId="4E4E86AA" w14:textId="77777777" w:rsidR="00F032FC" w:rsidRPr="00F032FC" w:rsidRDefault="00F032FC" w:rsidP="00F03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  <w:tr w:rsidR="00F032FC" w14:paraId="5B41271C" w14:textId="77777777" w:rsidTr="00F032FC">
        <w:tc>
          <w:tcPr>
            <w:tcW w:w="2834" w:type="dxa"/>
          </w:tcPr>
          <w:p w14:paraId="15D4C952" w14:textId="77777777" w:rsidR="00F032FC" w:rsidRPr="00F032FC" w:rsidRDefault="00F032FC" w:rsidP="00F03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case-created</w:t>
            </w:r>
          </w:p>
        </w:tc>
        <w:tc>
          <w:tcPr>
            <w:tcW w:w="2694" w:type="dxa"/>
          </w:tcPr>
          <w:p w14:paraId="1F3BFC0C" w14:textId="77777777" w:rsidR="00F032FC" w:rsidRPr="00F032FC" w:rsidRDefault="00F032FC" w:rsidP="00F03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</w:tr>
    </w:tbl>
    <w:p w14:paraId="6D863356" w14:textId="77777777" w:rsidR="00F032FC" w:rsidRPr="00F032FC" w:rsidRDefault="00F032FC" w:rsidP="00F032FC">
      <w:pPr>
        <w:ind w:firstLine="0"/>
      </w:pPr>
    </w:p>
    <w:p w14:paraId="506C6619" w14:textId="77777777" w:rsidR="002D5461" w:rsidRDefault="00F032FC" w:rsidP="002D5461">
      <w:r>
        <w:t xml:space="preserve">- </w:t>
      </w:r>
      <w:proofErr w:type="spellStart"/>
      <w:r w:rsidRPr="00F032FC">
        <w:rPr>
          <w:i/>
          <w:lang w:val="en-US"/>
        </w:rPr>
        <w:t>iEvent</w:t>
      </w:r>
      <w:proofErr w:type="spellEnd"/>
      <w:r w:rsidRPr="00F032FC">
        <w:rPr>
          <w:i/>
        </w:rPr>
        <w:t>:</w:t>
      </w:r>
      <w:proofErr w:type="spellStart"/>
      <w:r w:rsidRPr="00F032FC">
        <w:rPr>
          <w:i/>
          <w:lang w:val="en-US"/>
        </w:rPr>
        <w:t>eventSource</w:t>
      </w:r>
      <w:proofErr w:type="spellEnd"/>
      <w:r w:rsidRPr="00F032FC">
        <w:t xml:space="preserve"> – </w:t>
      </w:r>
      <w:r>
        <w:t xml:space="preserve">ассоциация с источником события. </w:t>
      </w:r>
      <w:r w:rsidR="002D5461">
        <w:t xml:space="preserve">Ей соответствует свойство </w:t>
      </w:r>
      <w:proofErr w:type="spellStart"/>
      <w:r w:rsidR="002D5461">
        <w:rPr>
          <w:lang w:val="en-US"/>
        </w:rPr>
        <w:t>sourceRef</w:t>
      </w:r>
      <w:proofErr w:type="spellEnd"/>
      <w:r w:rsidR="002D5461" w:rsidRPr="002D5461">
        <w:t>.</w:t>
      </w:r>
    </w:p>
    <w:p w14:paraId="6995B0A9" w14:textId="77777777" w:rsidR="002D5461" w:rsidRPr="002D5461" w:rsidRDefault="002D5461" w:rsidP="002D5461">
      <w:r>
        <w:t>Здесь отдельно стоит отметить, что</w:t>
      </w:r>
      <w:r w:rsidR="004A5342">
        <w:t xml:space="preserve"> в </w:t>
      </w:r>
      <w:r w:rsidR="004A5342">
        <w:rPr>
          <w:lang w:val="en-US"/>
        </w:rPr>
        <w:t>EcoS</w:t>
      </w:r>
      <w:r>
        <w:t xml:space="preserve"> у типа </w:t>
      </w:r>
      <w:r w:rsidRPr="002D5461">
        <w:t>icaseEvent:caseCreated</w:t>
      </w:r>
      <w:r>
        <w:t xml:space="preserve"> источником события является кейс. При экспорте в </w:t>
      </w:r>
      <w:r>
        <w:rPr>
          <w:lang w:val="en-US"/>
        </w:rPr>
        <w:t>CMMN</w:t>
      </w:r>
      <w:r w:rsidRPr="002D5461">
        <w:t xml:space="preserve"> </w:t>
      </w:r>
      <w:r>
        <w:t xml:space="preserve">источником события должен стать этап </w:t>
      </w:r>
      <w:r>
        <w:rPr>
          <w:lang w:val="en-US"/>
        </w:rPr>
        <w:t>casePlanModel</w:t>
      </w:r>
      <w:r>
        <w:t xml:space="preserve"> в кейсе.</w:t>
      </w:r>
    </w:p>
    <w:p w14:paraId="2EA72C98" w14:textId="77777777" w:rsidR="00F032FC" w:rsidRPr="008C2E94" w:rsidRDefault="002D5461" w:rsidP="004A5342">
      <w:pPr>
        <w:pStyle w:val="Zag3"/>
        <w:rPr>
          <w:i/>
          <w:lang w:val="ru-RU"/>
        </w:rPr>
      </w:pPr>
      <w:proofErr w:type="spellStart"/>
      <w:proofErr w:type="gramStart"/>
      <w:r w:rsidRPr="008C2E94">
        <w:rPr>
          <w:i/>
        </w:rPr>
        <w:t>iEvent</w:t>
      </w:r>
      <w:proofErr w:type="spellEnd"/>
      <w:r w:rsidRPr="008C2E94">
        <w:rPr>
          <w:i/>
          <w:lang w:val="ru-RU"/>
        </w:rPr>
        <w:t>:</w:t>
      </w:r>
      <w:proofErr w:type="gramEnd"/>
      <w:r w:rsidRPr="008C2E94">
        <w:rPr>
          <w:i/>
        </w:rPr>
        <w:t>conditions</w:t>
      </w:r>
    </w:p>
    <w:p w14:paraId="5E669DF5" w14:textId="77777777" w:rsidR="00DB25EB" w:rsidRDefault="002D5461" w:rsidP="00DB25EB">
      <w:r>
        <w:t xml:space="preserve">Эти ассоциации согласно </w:t>
      </w:r>
      <w:r>
        <w:rPr>
          <w:lang w:val="en-US"/>
        </w:rPr>
        <w:t>CMMN</w:t>
      </w:r>
      <w:r w:rsidRPr="002D5461">
        <w:t xml:space="preserve"> </w:t>
      </w:r>
      <w:r>
        <w:t xml:space="preserve">сохраняются в объекте </w:t>
      </w:r>
      <w:r>
        <w:rPr>
          <w:lang w:val="en-US"/>
        </w:rPr>
        <w:t>IfPart</w:t>
      </w:r>
      <w:r>
        <w:t xml:space="preserve"> в свойстве «</w:t>
      </w:r>
      <w:r>
        <w:rPr>
          <w:lang w:val="en-US"/>
        </w:rPr>
        <w:t>condition</w:t>
      </w:r>
      <w:r>
        <w:t>»</w:t>
      </w:r>
      <w:r w:rsidRPr="002D5461">
        <w:t xml:space="preserve"> </w:t>
      </w:r>
      <w:r>
        <w:t xml:space="preserve">с типом </w:t>
      </w:r>
      <w:r>
        <w:rPr>
          <w:lang w:val="en-US"/>
        </w:rPr>
        <w:t>Expression</w:t>
      </w:r>
      <w:r w:rsidRPr="002D5461">
        <w:t xml:space="preserve">. </w:t>
      </w:r>
      <w:r>
        <w:t xml:space="preserve">Для трансформации </w:t>
      </w:r>
      <w:r>
        <w:rPr>
          <w:lang w:val="en-US"/>
        </w:rPr>
        <w:t>cond</w:t>
      </w:r>
      <w:r w:rsidRPr="002D5461">
        <w:t>:</w:t>
      </w:r>
      <w:r>
        <w:rPr>
          <w:lang w:val="en-US"/>
        </w:rPr>
        <w:t>condition</w:t>
      </w:r>
      <w:r w:rsidRPr="002D5461">
        <w:t xml:space="preserve"> </w:t>
      </w:r>
      <w:r>
        <w:t xml:space="preserve">в </w:t>
      </w:r>
      <w:r>
        <w:rPr>
          <w:lang w:val="en-US"/>
        </w:rPr>
        <w:t>Expression</w:t>
      </w:r>
      <w:r w:rsidRPr="002D5461">
        <w:t xml:space="preserve"> </w:t>
      </w:r>
      <w:r>
        <w:t xml:space="preserve">и обратно см. раздел 1. </w:t>
      </w:r>
    </w:p>
    <w:p w14:paraId="21C69892" w14:textId="77777777" w:rsidR="00DB25EB" w:rsidRDefault="00DB25EB" w:rsidP="00DB25EB">
      <w:pPr>
        <w:spacing w:after="160" w:line="259" w:lineRule="auto"/>
        <w:ind w:left="284" w:firstLine="0"/>
        <w:jc w:val="left"/>
      </w:pPr>
    </w:p>
    <w:p w14:paraId="5AD7E756" w14:textId="77777777" w:rsidR="00DB25EB" w:rsidRDefault="00DB25EB" w:rsidP="00DB25EB">
      <w:pPr>
        <w:spacing w:after="160" w:line="259" w:lineRule="auto"/>
        <w:ind w:left="284" w:firstLine="0"/>
        <w:jc w:val="left"/>
      </w:pPr>
    </w:p>
    <w:p w14:paraId="27D2C754" w14:textId="77777777" w:rsidR="00DB25EB" w:rsidRDefault="00DB25EB" w:rsidP="00DB25EB">
      <w:pPr>
        <w:spacing w:after="160" w:line="259" w:lineRule="auto"/>
        <w:ind w:left="284" w:firstLine="0"/>
        <w:jc w:val="left"/>
      </w:pPr>
    </w:p>
    <w:p w14:paraId="5C35A95F" w14:textId="77777777" w:rsidR="00DB25EB" w:rsidRDefault="00DB25EB" w:rsidP="00DB25EB">
      <w:pPr>
        <w:spacing w:after="160" w:line="259" w:lineRule="auto"/>
        <w:ind w:left="284" w:firstLine="0"/>
        <w:jc w:val="left"/>
      </w:pPr>
    </w:p>
    <w:p w14:paraId="11AF82C6" w14:textId="77777777" w:rsidR="00DB25EB" w:rsidRDefault="00DB25EB" w:rsidP="00DB25EB">
      <w:pPr>
        <w:spacing w:after="160" w:line="259" w:lineRule="auto"/>
        <w:ind w:left="284" w:firstLine="0"/>
        <w:jc w:val="left"/>
      </w:pPr>
    </w:p>
    <w:p w14:paraId="15389091" w14:textId="77777777" w:rsidR="00DB25EB" w:rsidRDefault="00DB25EB" w:rsidP="00DB25EB">
      <w:pPr>
        <w:spacing w:after="160" w:line="259" w:lineRule="auto"/>
        <w:ind w:left="284" w:firstLine="0"/>
        <w:jc w:val="left"/>
      </w:pPr>
    </w:p>
    <w:p w14:paraId="360ECBB7" w14:textId="77777777" w:rsidR="00DB25EB" w:rsidRDefault="00DB25EB" w:rsidP="00DB25EB">
      <w:pPr>
        <w:spacing w:after="160" w:line="259" w:lineRule="auto"/>
        <w:ind w:left="284" w:firstLine="0"/>
        <w:jc w:val="left"/>
      </w:pPr>
    </w:p>
    <w:p w14:paraId="70A9F86E" w14:textId="77777777" w:rsidR="00DB25EB" w:rsidRDefault="00DB25EB" w:rsidP="00DB25EB">
      <w:pPr>
        <w:spacing w:after="160" w:line="259" w:lineRule="auto"/>
        <w:ind w:left="284" w:firstLine="0"/>
        <w:jc w:val="left"/>
      </w:pPr>
    </w:p>
    <w:p w14:paraId="43AC82B4" w14:textId="77777777" w:rsidR="00DB25EB" w:rsidRDefault="00DB25EB" w:rsidP="00DB25EB">
      <w:pPr>
        <w:spacing w:after="160" w:line="259" w:lineRule="auto"/>
        <w:ind w:left="284" w:firstLine="0"/>
        <w:jc w:val="left"/>
      </w:pPr>
    </w:p>
    <w:p w14:paraId="4C1F1F36" w14:textId="77777777" w:rsidR="00DB25EB" w:rsidRPr="0091411A" w:rsidRDefault="00DB25EB" w:rsidP="00DB25EB">
      <w:pPr>
        <w:spacing w:after="160" w:line="259" w:lineRule="auto"/>
        <w:ind w:left="284" w:firstLine="0"/>
        <w:jc w:val="left"/>
        <w:rPr>
          <w:lang w:val="en-US"/>
        </w:rPr>
      </w:pPr>
      <w:r>
        <w:t>Таблица</w:t>
      </w:r>
      <w:r w:rsidRPr="006A24AC">
        <w:rPr>
          <w:lang w:val="en-US"/>
        </w:rPr>
        <w:t xml:space="preserve"> </w:t>
      </w:r>
      <w:r>
        <w:rPr>
          <w:lang w:val="en-US"/>
        </w:rPr>
        <w:t>3</w:t>
      </w:r>
      <w:r w:rsidRPr="006A24AC">
        <w:rPr>
          <w:lang w:val="en-US"/>
        </w:rPr>
        <w:t xml:space="preserve"> –</w:t>
      </w:r>
      <w:r w:rsidR="00BB6B15">
        <w:rPr>
          <w:lang w:val="en-US"/>
        </w:rPr>
        <w:t xml:space="preserve"> </w:t>
      </w:r>
      <w:r w:rsidR="009046A1">
        <w:rPr>
          <w:lang w:val="en-US"/>
        </w:rPr>
        <w:t>Event</w:t>
      </w:r>
    </w:p>
    <w:tbl>
      <w:tblPr>
        <w:tblStyle w:val="TableGrid"/>
        <w:tblW w:w="913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3402"/>
        <w:gridCol w:w="1984"/>
        <w:gridCol w:w="1985"/>
        <w:gridCol w:w="567"/>
      </w:tblGrid>
      <w:tr w:rsidR="00BB6B15" w:rsidRPr="007F4A13" w14:paraId="584AC66A" w14:textId="77777777" w:rsidTr="00BB6B15">
        <w:trPr>
          <w:trHeight w:val="470"/>
        </w:trPr>
        <w:tc>
          <w:tcPr>
            <w:tcW w:w="4597" w:type="dxa"/>
            <w:gridSpan w:val="2"/>
          </w:tcPr>
          <w:p w14:paraId="60FD4311" w14:textId="77777777" w:rsidR="00BB6B15" w:rsidRDefault="00BB6B15" w:rsidP="00BB6B15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EcoS</w:t>
            </w:r>
          </w:p>
        </w:tc>
        <w:tc>
          <w:tcPr>
            <w:tcW w:w="4536" w:type="dxa"/>
            <w:gridSpan w:val="3"/>
          </w:tcPr>
          <w:p w14:paraId="6F02C4F4" w14:textId="77777777" w:rsidR="00BB6B15" w:rsidRDefault="00BB6B15" w:rsidP="00BB6B15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CMMN</w:t>
            </w:r>
          </w:p>
        </w:tc>
      </w:tr>
      <w:tr w:rsidR="00BB6B15" w:rsidRPr="00275F49" w14:paraId="183C7AC7" w14:textId="77777777" w:rsidTr="00BB6B15">
        <w:trPr>
          <w:trHeight w:val="851"/>
        </w:trPr>
        <w:tc>
          <w:tcPr>
            <w:tcW w:w="1195" w:type="dxa"/>
            <w:vMerge w:val="restart"/>
            <w:textDirection w:val="btLr"/>
          </w:tcPr>
          <w:p w14:paraId="47AAC16D" w14:textId="77777777" w:rsidR="00BB6B15" w:rsidRPr="00BB6B15" w:rsidRDefault="00BB6B15" w:rsidP="00BB6B15">
            <w:pPr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 w:rsidRPr="00BB6B15">
              <w:rPr>
                <w:lang w:val="en-US"/>
              </w:rPr>
              <w:t>icaseEvent:activityStartedEvent</w:t>
            </w:r>
            <w:proofErr w:type="spellEnd"/>
          </w:p>
          <w:p w14:paraId="7CCB422B" w14:textId="77777777" w:rsidR="00BB6B15" w:rsidRPr="00BB6B15" w:rsidRDefault="00BB6B15" w:rsidP="00BB6B15">
            <w:pPr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 w:rsidRPr="00BB6B15">
              <w:rPr>
                <w:lang w:val="en-US"/>
              </w:rPr>
              <w:t>icaseEvent:activityStoppedEvent</w:t>
            </w:r>
            <w:proofErr w:type="spellEnd"/>
          </w:p>
          <w:p w14:paraId="1CB66814" w14:textId="77777777" w:rsidR="00BB6B15" w:rsidRPr="00BB6B15" w:rsidRDefault="00BB6B15" w:rsidP="00BB6B15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B6B15">
              <w:rPr>
                <w:lang w:val="en-US"/>
              </w:rPr>
              <w:t>icaseEvent:caseCreated</w:t>
            </w:r>
            <w:proofErr w:type="spellEnd"/>
          </w:p>
          <w:p w14:paraId="1CC395DE" w14:textId="77777777" w:rsidR="00BB6B15" w:rsidRPr="00450CDA" w:rsidRDefault="00BB6B15" w:rsidP="00DB25EB">
            <w:pPr>
              <w:pStyle w:val="a"/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14:paraId="16592DE2" w14:textId="77777777" w:rsidR="00BB6B15" w:rsidRPr="00BD0866" w:rsidRDefault="00BB6B15" w:rsidP="00DB25EB">
            <w:pPr>
              <w:pStyle w:val="a"/>
              <w:rPr>
                <w:lang w:val="en-US"/>
              </w:rPr>
            </w:pPr>
            <w:r w:rsidRPr="004A5342">
              <w:t>iEvent:type</w:t>
            </w:r>
          </w:p>
        </w:tc>
        <w:tc>
          <w:tcPr>
            <w:tcW w:w="1984" w:type="dxa"/>
          </w:tcPr>
          <w:p w14:paraId="7641EE78" w14:textId="77777777" w:rsidR="00BB6B15" w:rsidRPr="00275F49" w:rsidRDefault="00BB6B15" w:rsidP="00DB25EB">
            <w:pPr>
              <w:pStyle w:val="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standartEvent</w:t>
            </w:r>
            <w:proofErr w:type="spellEnd"/>
          </w:p>
        </w:tc>
        <w:tc>
          <w:tcPr>
            <w:tcW w:w="1985" w:type="dxa"/>
            <w:vMerge w:val="restart"/>
          </w:tcPr>
          <w:p w14:paraId="5A667AB6" w14:textId="77777777" w:rsidR="00BB6B15" w:rsidRDefault="00BB6B15" w:rsidP="00BB6B15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PlanItemOnPart</w:t>
            </w:r>
          </w:p>
        </w:tc>
        <w:tc>
          <w:tcPr>
            <w:tcW w:w="567" w:type="dxa"/>
            <w:vMerge w:val="restart"/>
            <w:textDirection w:val="btLr"/>
          </w:tcPr>
          <w:p w14:paraId="287E818B" w14:textId="77777777" w:rsidR="00BB6B15" w:rsidRPr="00BD0866" w:rsidRDefault="00BB6B15" w:rsidP="00DB25EB">
            <w:pPr>
              <w:pStyle w:val="a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Sentry</w:t>
            </w:r>
          </w:p>
        </w:tc>
      </w:tr>
      <w:tr w:rsidR="00BB6B15" w:rsidRPr="00275F49" w14:paraId="676FDDA8" w14:textId="77777777" w:rsidTr="00BB6B15">
        <w:trPr>
          <w:trHeight w:val="2119"/>
        </w:trPr>
        <w:tc>
          <w:tcPr>
            <w:tcW w:w="1195" w:type="dxa"/>
            <w:vMerge/>
          </w:tcPr>
          <w:p w14:paraId="633EF07E" w14:textId="77777777" w:rsidR="00BB6B15" w:rsidRPr="00450CDA" w:rsidRDefault="00BB6B15" w:rsidP="00DB25EB">
            <w:pPr>
              <w:pStyle w:val="a"/>
              <w:rPr>
                <w:lang w:val="en-US"/>
              </w:rPr>
            </w:pPr>
          </w:p>
        </w:tc>
        <w:tc>
          <w:tcPr>
            <w:tcW w:w="3402" w:type="dxa"/>
          </w:tcPr>
          <w:p w14:paraId="009D0791" w14:textId="77777777" w:rsidR="00BB6B15" w:rsidRPr="00A1716B" w:rsidRDefault="00BB6B15" w:rsidP="00DB25EB">
            <w:pPr>
              <w:pStyle w:val="a"/>
              <w:rPr>
                <w:i/>
                <w:lang w:val="en-US"/>
              </w:rPr>
            </w:pPr>
            <w:r w:rsidRPr="004A5342">
              <w:t>iEvent:eventSource</w:t>
            </w:r>
          </w:p>
        </w:tc>
        <w:tc>
          <w:tcPr>
            <w:tcW w:w="1984" w:type="dxa"/>
          </w:tcPr>
          <w:p w14:paraId="2337E778" w14:textId="77777777" w:rsidR="00BB6B15" w:rsidRDefault="00BB6B15" w:rsidP="00DB25EB">
            <w:pPr>
              <w:pStyle w:val="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sourceRef</w:t>
            </w:r>
            <w:proofErr w:type="spellEnd"/>
          </w:p>
        </w:tc>
        <w:tc>
          <w:tcPr>
            <w:tcW w:w="1985" w:type="dxa"/>
            <w:vMerge/>
          </w:tcPr>
          <w:p w14:paraId="32B7BD5D" w14:textId="77777777" w:rsidR="00BB6B15" w:rsidRPr="00275F49" w:rsidRDefault="00BB6B15" w:rsidP="00BB6B15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67" w:type="dxa"/>
            <w:vMerge/>
          </w:tcPr>
          <w:p w14:paraId="4DE864CD" w14:textId="77777777" w:rsidR="00BB6B15" w:rsidRPr="00275F49" w:rsidRDefault="00BB6B15" w:rsidP="00DB25EB">
            <w:pPr>
              <w:pStyle w:val="a"/>
              <w:rPr>
                <w:lang w:val="en-US"/>
              </w:rPr>
            </w:pPr>
          </w:p>
        </w:tc>
      </w:tr>
      <w:tr w:rsidR="00BB6B15" w:rsidRPr="00275F49" w14:paraId="6C61B2C3" w14:textId="77777777" w:rsidTr="00BB6B15">
        <w:trPr>
          <w:cantSplit/>
          <w:trHeight w:val="268"/>
        </w:trPr>
        <w:tc>
          <w:tcPr>
            <w:tcW w:w="1195" w:type="dxa"/>
            <w:vMerge/>
          </w:tcPr>
          <w:p w14:paraId="49975BA2" w14:textId="77777777" w:rsidR="00BB6B15" w:rsidRPr="00450CDA" w:rsidRDefault="00BB6B15" w:rsidP="00DB25EB">
            <w:pPr>
              <w:pStyle w:val="a"/>
              <w:rPr>
                <w:lang w:val="en-US"/>
              </w:rPr>
            </w:pPr>
          </w:p>
        </w:tc>
        <w:tc>
          <w:tcPr>
            <w:tcW w:w="3402" w:type="dxa"/>
          </w:tcPr>
          <w:p w14:paraId="4EA33B61" w14:textId="77777777" w:rsidR="00BB6B15" w:rsidRPr="00275F49" w:rsidRDefault="00BB6B15" w:rsidP="00DB25EB">
            <w:pPr>
              <w:pStyle w:val="a"/>
              <w:rPr>
                <w:lang w:val="en-US"/>
              </w:rPr>
            </w:pPr>
            <w:proofErr w:type="spellStart"/>
            <w:r w:rsidRPr="00BB6B15">
              <w:rPr>
                <w:lang w:val="en-US"/>
              </w:rPr>
              <w:t>iEvent:conditions</w:t>
            </w:r>
            <w:proofErr w:type="spellEnd"/>
          </w:p>
        </w:tc>
        <w:tc>
          <w:tcPr>
            <w:tcW w:w="1984" w:type="dxa"/>
          </w:tcPr>
          <w:p w14:paraId="6729D6CC" w14:textId="77777777" w:rsidR="00BB6B15" w:rsidRDefault="00FE511E" w:rsidP="00DB25EB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B6B15">
              <w:rPr>
                <w:lang w:val="en-US"/>
              </w:rPr>
              <w:t>ondition</w:t>
            </w:r>
          </w:p>
        </w:tc>
        <w:tc>
          <w:tcPr>
            <w:tcW w:w="1985" w:type="dxa"/>
          </w:tcPr>
          <w:p w14:paraId="4B2232CA" w14:textId="77777777" w:rsidR="00BB6B15" w:rsidRPr="00275F49" w:rsidRDefault="00BB6B15" w:rsidP="00BB6B15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IfPart</w:t>
            </w:r>
          </w:p>
        </w:tc>
        <w:tc>
          <w:tcPr>
            <w:tcW w:w="567" w:type="dxa"/>
            <w:vMerge/>
          </w:tcPr>
          <w:p w14:paraId="7A0351AF" w14:textId="77777777" w:rsidR="00BB6B15" w:rsidRPr="00275F49" w:rsidRDefault="00BB6B15" w:rsidP="00DB25EB">
            <w:pPr>
              <w:pStyle w:val="a"/>
              <w:rPr>
                <w:lang w:val="en-US"/>
              </w:rPr>
            </w:pPr>
          </w:p>
        </w:tc>
      </w:tr>
    </w:tbl>
    <w:p w14:paraId="7B13DD58" w14:textId="77777777" w:rsidR="00FC6ABF" w:rsidRPr="008C2E94" w:rsidRDefault="00FC6ABF" w:rsidP="003B069A">
      <w:pPr>
        <w:spacing w:before="240" w:after="240"/>
        <w:rPr>
          <w:b/>
          <w:sz w:val="28"/>
        </w:rPr>
      </w:pPr>
      <w:r w:rsidRPr="008C2E94">
        <w:rPr>
          <w:b/>
          <w:sz w:val="28"/>
        </w:rPr>
        <w:t xml:space="preserve">Type: </w:t>
      </w:r>
      <w:r w:rsidRPr="008C2E94">
        <w:rPr>
          <w:b/>
          <w:i/>
          <w:sz w:val="28"/>
        </w:rPr>
        <w:t>icaseEvent:stageChildrenStopped</w:t>
      </w:r>
    </w:p>
    <w:p w14:paraId="441F7892" w14:textId="77777777" w:rsidR="00FC6ABF" w:rsidRPr="004A5342" w:rsidRDefault="004A5342" w:rsidP="003B069A">
      <w:r>
        <w:t xml:space="preserve">Данное событие следует спрятать из интерфейса и заменить его флагом </w:t>
      </w:r>
      <w:r>
        <w:rPr>
          <w:lang w:val="en-US"/>
        </w:rPr>
        <w:t>autoComplete</w:t>
      </w:r>
      <w:r w:rsidRPr="004A5342">
        <w:t xml:space="preserve"> (</w:t>
      </w:r>
      <w:r>
        <w:t>см. раздел «Доработки»</w:t>
      </w:r>
      <w:r w:rsidRPr="004A5342">
        <w:t>). Э</w:t>
      </w:r>
      <w:r>
        <w:t>кспортировать и импортировать его не нужно.</w:t>
      </w:r>
    </w:p>
    <w:p w14:paraId="06615FC5" w14:textId="77777777" w:rsidR="00FC6ABF" w:rsidRPr="008C2E94" w:rsidRDefault="00FC6ABF" w:rsidP="003B069A">
      <w:pPr>
        <w:spacing w:before="240"/>
        <w:rPr>
          <w:b/>
          <w:sz w:val="28"/>
        </w:rPr>
      </w:pPr>
      <w:r w:rsidRPr="008C2E94">
        <w:rPr>
          <w:b/>
          <w:sz w:val="28"/>
        </w:rPr>
        <w:t xml:space="preserve">Type: </w:t>
      </w:r>
      <w:r w:rsidRPr="008C2E94">
        <w:rPr>
          <w:b/>
          <w:i/>
          <w:sz w:val="28"/>
        </w:rPr>
        <w:t>iEvent:userAction</w:t>
      </w:r>
    </w:p>
    <w:p w14:paraId="60A3BD2A" w14:textId="77777777" w:rsidR="00FC6ABF" w:rsidRPr="00B973D4" w:rsidRDefault="004A5342" w:rsidP="003B069A">
      <w:pPr>
        <w:spacing w:line="259" w:lineRule="auto"/>
        <w:jc w:val="left"/>
      </w:pPr>
      <w:r>
        <w:t xml:space="preserve">Для </w:t>
      </w:r>
      <w:r w:rsidR="00B973D4">
        <w:t>экспортирования</w:t>
      </w:r>
      <w:r>
        <w:t xml:space="preserve"> </w:t>
      </w:r>
      <w:proofErr w:type="spellStart"/>
      <w:r>
        <w:rPr>
          <w:lang w:val="en-US"/>
        </w:rPr>
        <w:t>userAction</w:t>
      </w:r>
      <w:proofErr w:type="spellEnd"/>
      <w:r w:rsidR="00B973D4" w:rsidRPr="00B973D4">
        <w:t xml:space="preserve"> </w:t>
      </w:r>
      <w:r w:rsidR="00B973D4">
        <w:t>необходимо создать помимо</w:t>
      </w:r>
      <w:r w:rsidR="00B973D4" w:rsidRPr="00B973D4">
        <w:t xml:space="preserve"> </w:t>
      </w:r>
      <w:r w:rsidR="00B973D4">
        <w:rPr>
          <w:lang w:val="en-US"/>
        </w:rPr>
        <w:t>Sentry</w:t>
      </w:r>
      <w:r w:rsidR="00B973D4" w:rsidRPr="00B973D4">
        <w:t xml:space="preserve">, </w:t>
      </w:r>
      <w:proofErr w:type="spellStart"/>
      <w:r w:rsidR="00B973D4">
        <w:rPr>
          <w:lang w:val="en-US"/>
        </w:rPr>
        <w:t>PlanItemOnPart</w:t>
      </w:r>
      <w:proofErr w:type="spellEnd"/>
      <w:r w:rsidR="00B973D4" w:rsidRPr="00B973D4">
        <w:t xml:space="preserve"> </w:t>
      </w:r>
      <w:r w:rsidR="00B973D4">
        <w:t xml:space="preserve">и </w:t>
      </w:r>
      <w:proofErr w:type="spellStart"/>
      <w:r w:rsidR="00B973D4">
        <w:rPr>
          <w:lang w:val="en-US"/>
        </w:rPr>
        <w:t>IfPart</w:t>
      </w:r>
      <w:proofErr w:type="spellEnd"/>
      <w:r w:rsidR="00B973D4" w:rsidRPr="00B973D4">
        <w:t xml:space="preserve"> </w:t>
      </w:r>
      <w:r w:rsidR="00B973D4">
        <w:t xml:space="preserve">дополнительно </w:t>
      </w:r>
      <w:proofErr w:type="spellStart"/>
      <w:r w:rsidR="00B973D4">
        <w:rPr>
          <w:lang w:val="en-US"/>
        </w:rPr>
        <w:t>UserEventListener</w:t>
      </w:r>
      <w:proofErr w:type="spellEnd"/>
      <w:r w:rsidR="00B973D4" w:rsidRPr="00B973D4">
        <w:t>.</w:t>
      </w:r>
    </w:p>
    <w:p w14:paraId="049CE1BB" w14:textId="77777777" w:rsidR="00B973D4" w:rsidRDefault="00BB6B15" w:rsidP="00BB6B15">
      <w:pPr>
        <w:spacing w:after="160" w:line="259" w:lineRule="auto"/>
        <w:ind w:firstLine="0"/>
        <w:jc w:val="center"/>
      </w:pPr>
      <w:r w:rsidRPr="00BB6B15">
        <w:rPr>
          <w:noProof/>
          <w:lang w:eastAsia="ru-RU"/>
        </w:rPr>
        <w:drawing>
          <wp:inline distT="0" distB="0" distL="0" distR="0" wp14:anchorId="21F83773" wp14:editId="4A740D8C">
            <wp:extent cx="5019675" cy="26962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7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84E0" w14:textId="77777777" w:rsidR="00BB6B15" w:rsidRPr="009C1907" w:rsidRDefault="00BB6B15" w:rsidP="00BB6B15">
      <w:pPr>
        <w:spacing w:after="160" w:line="259" w:lineRule="auto"/>
        <w:ind w:firstLine="0"/>
        <w:jc w:val="center"/>
      </w:pPr>
      <w:r>
        <w:t>Рисунок</w:t>
      </w:r>
      <w:r w:rsidRPr="009C1907">
        <w:t xml:space="preserve"> 1 – </w:t>
      </w:r>
      <w:r>
        <w:t>Экпорт</w:t>
      </w:r>
      <w:r w:rsidRPr="009C1907">
        <w:t xml:space="preserve"> </w:t>
      </w:r>
      <w:proofErr w:type="spellStart"/>
      <w:r w:rsidRPr="008C2E94">
        <w:rPr>
          <w:i/>
          <w:lang w:val="en-US"/>
        </w:rPr>
        <w:t>iEvent</w:t>
      </w:r>
      <w:proofErr w:type="spellEnd"/>
      <w:r w:rsidRPr="009C1907">
        <w:rPr>
          <w:i/>
        </w:rPr>
        <w:t>:</w:t>
      </w:r>
      <w:proofErr w:type="spellStart"/>
      <w:r w:rsidRPr="008C2E94">
        <w:rPr>
          <w:i/>
          <w:lang w:val="en-US"/>
        </w:rPr>
        <w:t>userAction</w:t>
      </w:r>
      <w:proofErr w:type="spellEnd"/>
    </w:p>
    <w:p w14:paraId="56D232DB" w14:textId="77777777" w:rsidR="00713057" w:rsidRPr="009C1907" w:rsidRDefault="00713057">
      <w:pPr>
        <w:spacing w:after="160" w:line="259" w:lineRule="auto"/>
        <w:ind w:firstLine="0"/>
        <w:jc w:val="left"/>
      </w:pPr>
      <w:r>
        <w:t>Примечания</w:t>
      </w:r>
      <w:r w:rsidR="00BB6B15" w:rsidRPr="009C1907">
        <w:t xml:space="preserve">: </w:t>
      </w:r>
    </w:p>
    <w:p w14:paraId="58F5DF36" w14:textId="77777777" w:rsidR="00BB6B15" w:rsidRPr="009C1907" w:rsidRDefault="00713057" w:rsidP="00713057">
      <w:pPr>
        <w:spacing w:after="0" w:line="259" w:lineRule="auto"/>
        <w:ind w:firstLine="284"/>
      </w:pPr>
      <w:r w:rsidRPr="009C1907">
        <w:t xml:space="preserve">-    </w:t>
      </w:r>
      <w:r>
        <w:t>С</w:t>
      </w:r>
      <w:r w:rsidR="00BB6B15">
        <w:t>войство</w:t>
      </w:r>
      <w:r w:rsidR="00BB6B15" w:rsidRPr="009C1907">
        <w:t xml:space="preserve"> </w:t>
      </w:r>
      <w:proofErr w:type="spellStart"/>
      <w:r w:rsidR="00BB6B15" w:rsidRPr="008C2E94">
        <w:rPr>
          <w:i/>
          <w:lang w:val="en-US"/>
        </w:rPr>
        <w:t>standartEvent</w:t>
      </w:r>
      <w:proofErr w:type="spellEnd"/>
      <w:r w:rsidR="00BB6B15" w:rsidRPr="009C1907">
        <w:t xml:space="preserve"> </w:t>
      </w:r>
      <w:r w:rsidR="00BB6B15">
        <w:t>в</w:t>
      </w:r>
      <w:r w:rsidR="00BB6B15" w:rsidRPr="009C1907">
        <w:t xml:space="preserve"> </w:t>
      </w:r>
      <w:proofErr w:type="spellStart"/>
      <w:r w:rsidR="00BB6B15" w:rsidRPr="008C2E94">
        <w:rPr>
          <w:i/>
          <w:lang w:val="en-US"/>
        </w:rPr>
        <w:t>PlanItemOnPart</w:t>
      </w:r>
      <w:proofErr w:type="spellEnd"/>
      <w:r w:rsidR="00BB6B15" w:rsidRPr="009C1907">
        <w:t xml:space="preserve"> </w:t>
      </w:r>
      <w:r w:rsidR="00BB6B15">
        <w:t>должно</w:t>
      </w:r>
      <w:r w:rsidR="00BB6B15" w:rsidRPr="009C1907">
        <w:t xml:space="preserve"> </w:t>
      </w:r>
      <w:r w:rsidR="00BB6B15">
        <w:t>равняться</w:t>
      </w:r>
      <w:r w:rsidR="00BB6B15" w:rsidRPr="009C1907">
        <w:t xml:space="preserve"> «</w:t>
      </w:r>
      <w:proofErr w:type="spellStart"/>
      <w:r w:rsidR="00BB6B15">
        <w:rPr>
          <w:lang w:val="en-US"/>
        </w:rPr>
        <w:t>occure</w:t>
      </w:r>
      <w:proofErr w:type="spellEnd"/>
      <w:r w:rsidR="00BB6B15" w:rsidRPr="009C1907">
        <w:t>».</w:t>
      </w:r>
    </w:p>
    <w:p w14:paraId="6B810AC8" w14:textId="77777777" w:rsidR="00713057" w:rsidRPr="009C1907" w:rsidRDefault="00713057" w:rsidP="00713057">
      <w:pPr>
        <w:spacing w:after="160" w:line="259" w:lineRule="auto"/>
        <w:ind w:firstLine="284"/>
      </w:pPr>
      <w:r w:rsidRPr="009C1907">
        <w:t xml:space="preserve">- </w:t>
      </w:r>
      <w:r>
        <w:t>Свойство</w:t>
      </w:r>
      <w:r w:rsidRPr="009C1907">
        <w:t xml:space="preserve"> </w:t>
      </w:r>
      <w:proofErr w:type="spellStart"/>
      <w:r w:rsidRPr="008C2E94">
        <w:rPr>
          <w:i/>
          <w:lang w:val="en-US"/>
        </w:rPr>
        <w:t>iEvent</w:t>
      </w:r>
      <w:proofErr w:type="spellEnd"/>
      <w:r w:rsidRPr="009C1907">
        <w:rPr>
          <w:i/>
        </w:rPr>
        <w:t>:</w:t>
      </w:r>
      <w:r w:rsidRPr="008C2E94">
        <w:rPr>
          <w:i/>
          <w:lang w:val="en-US"/>
        </w:rPr>
        <w:t>type</w:t>
      </w:r>
      <w:r w:rsidRPr="009C1907">
        <w:t xml:space="preserve"> </w:t>
      </w:r>
      <w:r>
        <w:t>необходимо</w:t>
      </w:r>
      <w:r w:rsidRPr="009C1907">
        <w:t xml:space="preserve"> </w:t>
      </w:r>
      <w:r>
        <w:t>сохранить</w:t>
      </w:r>
      <w:r w:rsidRPr="009C1907">
        <w:t xml:space="preserve"> </w:t>
      </w:r>
      <w:r>
        <w:t>в</w:t>
      </w:r>
      <w:r w:rsidRPr="009C1907">
        <w:t xml:space="preserve"> </w:t>
      </w:r>
      <w:r>
        <w:t>поле</w:t>
      </w:r>
      <w:r w:rsidRPr="009C1907">
        <w:t xml:space="preserve"> </w:t>
      </w:r>
      <w:proofErr w:type="spellStart"/>
      <w:r w:rsidRPr="008C2E94">
        <w:rPr>
          <w:i/>
          <w:lang w:val="en-US"/>
        </w:rPr>
        <w:t>otherAttributes</w:t>
      </w:r>
      <w:proofErr w:type="spellEnd"/>
      <w:r w:rsidRPr="009C1907">
        <w:t xml:space="preserve"> </w:t>
      </w:r>
      <w:r>
        <w:t>объекта</w:t>
      </w:r>
      <w:r w:rsidRPr="009C1907">
        <w:t xml:space="preserve"> </w:t>
      </w:r>
      <w:proofErr w:type="spellStart"/>
      <w:r>
        <w:rPr>
          <w:lang w:val="en-US"/>
        </w:rPr>
        <w:t>UserEventListener</w:t>
      </w:r>
      <w:proofErr w:type="spellEnd"/>
    </w:p>
    <w:p w14:paraId="508797A3" w14:textId="77777777" w:rsidR="00BB6B15" w:rsidRPr="0091411A" w:rsidRDefault="00BB6B15" w:rsidP="00BB6B15">
      <w:pPr>
        <w:spacing w:after="160" w:line="259" w:lineRule="auto"/>
        <w:ind w:left="284" w:firstLine="0"/>
        <w:jc w:val="left"/>
        <w:rPr>
          <w:lang w:val="en-US"/>
        </w:rPr>
      </w:pPr>
      <w:r>
        <w:lastRenderedPageBreak/>
        <w:t>Таблица</w:t>
      </w:r>
      <w:r w:rsidRPr="006A24AC">
        <w:rPr>
          <w:lang w:val="en-US"/>
        </w:rPr>
        <w:t xml:space="preserve"> </w:t>
      </w:r>
      <w:r w:rsidR="009046A1">
        <w:rPr>
          <w:lang w:val="en-US"/>
        </w:rPr>
        <w:t>4</w:t>
      </w:r>
      <w:r w:rsidRPr="006A24AC">
        <w:rPr>
          <w:lang w:val="en-US"/>
        </w:rPr>
        <w:t xml:space="preserve"> –</w:t>
      </w:r>
      <w:r>
        <w:rPr>
          <w:lang w:val="en-US"/>
        </w:rPr>
        <w:t xml:space="preserve"> User</w:t>
      </w:r>
      <w:r w:rsidR="009046A1">
        <w:rPr>
          <w:lang w:val="en-US"/>
        </w:rPr>
        <w:t xml:space="preserve"> a</w:t>
      </w:r>
      <w:r>
        <w:rPr>
          <w:lang w:val="en-US"/>
        </w:rPr>
        <w:t>ction event</w:t>
      </w:r>
    </w:p>
    <w:tbl>
      <w:tblPr>
        <w:tblStyle w:val="TableGrid"/>
        <w:tblW w:w="913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28"/>
        <w:gridCol w:w="3685"/>
        <w:gridCol w:w="2268"/>
        <w:gridCol w:w="1985"/>
        <w:gridCol w:w="567"/>
      </w:tblGrid>
      <w:tr w:rsidR="00BB6B15" w:rsidRPr="007F4A13" w14:paraId="3F51A954" w14:textId="77777777" w:rsidTr="00BB6B15">
        <w:trPr>
          <w:trHeight w:val="470"/>
        </w:trPr>
        <w:tc>
          <w:tcPr>
            <w:tcW w:w="4313" w:type="dxa"/>
            <w:gridSpan w:val="2"/>
          </w:tcPr>
          <w:p w14:paraId="7CD12127" w14:textId="77777777" w:rsidR="00BB6B15" w:rsidRDefault="00BB6B15" w:rsidP="00D6522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EcoS</w:t>
            </w:r>
          </w:p>
        </w:tc>
        <w:tc>
          <w:tcPr>
            <w:tcW w:w="4820" w:type="dxa"/>
            <w:gridSpan w:val="3"/>
          </w:tcPr>
          <w:p w14:paraId="7DF1C64E" w14:textId="77777777" w:rsidR="00BB6B15" w:rsidRDefault="00BB6B15" w:rsidP="00D6522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CMMN</w:t>
            </w:r>
          </w:p>
        </w:tc>
      </w:tr>
      <w:tr w:rsidR="00713057" w:rsidRPr="00275F49" w14:paraId="055FFCF3" w14:textId="77777777" w:rsidTr="00BB6B15">
        <w:trPr>
          <w:trHeight w:val="851"/>
        </w:trPr>
        <w:tc>
          <w:tcPr>
            <w:tcW w:w="628" w:type="dxa"/>
            <w:vMerge w:val="restart"/>
            <w:textDirection w:val="btLr"/>
          </w:tcPr>
          <w:p w14:paraId="3AD9D342" w14:textId="77777777" w:rsidR="00713057" w:rsidRPr="00450CDA" w:rsidRDefault="00713057" w:rsidP="00D6522E">
            <w:pPr>
              <w:pStyle w:val="a"/>
              <w:ind w:left="113" w:right="113"/>
              <w:jc w:val="center"/>
              <w:rPr>
                <w:lang w:val="en-US"/>
              </w:rPr>
            </w:pPr>
            <w:r w:rsidRPr="00FC6ABF">
              <w:t>iEvent</w:t>
            </w:r>
            <w:r w:rsidRPr="004A5342">
              <w:t>:</w:t>
            </w:r>
            <w:r w:rsidRPr="00FC6ABF">
              <w:t>userAction</w:t>
            </w:r>
            <w:r w:rsidRPr="00450CDA">
              <w:rPr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14:paraId="518A595A" w14:textId="77777777" w:rsidR="00713057" w:rsidRPr="00713057" w:rsidRDefault="00713057" w:rsidP="00D6522E">
            <w:pPr>
              <w:pStyle w:val="a"/>
            </w:pPr>
            <w:r>
              <w:t>«</w:t>
            </w:r>
            <w:proofErr w:type="spellStart"/>
            <w:r>
              <w:rPr>
                <w:lang w:val="en-US"/>
              </w:rPr>
              <w:t>occure</w:t>
            </w:r>
            <w:proofErr w:type="spellEnd"/>
            <w:r>
              <w:t>»</w:t>
            </w:r>
          </w:p>
        </w:tc>
        <w:tc>
          <w:tcPr>
            <w:tcW w:w="2268" w:type="dxa"/>
          </w:tcPr>
          <w:p w14:paraId="4392AB62" w14:textId="77777777" w:rsidR="00713057" w:rsidRPr="00275F49" w:rsidRDefault="00713057" w:rsidP="00D6522E">
            <w:pPr>
              <w:pStyle w:val="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standartEvent</w:t>
            </w:r>
            <w:proofErr w:type="spellEnd"/>
          </w:p>
        </w:tc>
        <w:tc>
          <w:tcPr>
            <w:tcW w:w="1985" w:type="dxa"/>
            <w:vMerge w:val="restart"/>
          </w:tcPr>
          <w:p w14:paraId="6CC5B8B3" w14:textId="77777777" w:rsidR="00713057" w:rsidRDefault="00713057" w:rsidP="00D6522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PlanItemOnPart</w:t>
            </w:r>
          </w:p>
        </w:tc>
        <w:tc>
          <w:tcPr>
            <w:tcW w:w="567" w:type="dxa"/>
            <w:vMerge w:val="restart"/>
            <w:textDirection w:val="btLr"/>
          </w:tcPr>
          <w:p w14:paraId="784B8CA8" w14:textId="77777777" w:rsidR="00713057" w:rsidRPr="00BD0866" w:rsidRDefault="00713057" w:rsidP="00D6522E">
            <w:pPr>
              <w:pStyle w:val="a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Sentry</w:t>
            </w:r>
          </w:p>
        </w:tc>
      </w:tr>
      <w:tr w:rsidR="00713057" w:rsidRPr="00275F49" w14:paraId="00A3A93E" w14:textId="77777777" w:rsidTr="00BB6B15">
        <w:trPr>
          <w:trHeight w:val="2119"/>
        </w:trPr>
        <w:tc>
          <w:tcPr>
            <w:tcW w:w="628" w:type="dxa"/>
            <w:vMerge/>
          </w:tcPr>
          <w:p w14:paraId="4E77A9C1" w14:textId="77777777" w:rsidR="00713057" w:rsidRPr="00450CDA" w:rsidRDefault="00713057" w:rsidP="00D6522E">
            <w:pPr>
              <w:pStyle w:val="a"/>
              <w:rPr>
                <w:lang w:val="en-US"/>
              </w:rPr>
            </w:pPr>
          </w:p>
        </w:tc>
        <w:tc>
          <w:tcPr>
            <w:tcW w:w="3685" w:type="dxa"/>
          </w:tcPr>
          <w:p w14:paraId="5FB822C9" w14:textId="77777777" w:rsidR="00713057" w:rsidRPr="00BB6B15" w:rsidRDefault="00713057" w:rsidP="00D6522E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14:paraId="361B5269" w14:textId="77777777" w:rsidR="00713057" w:rsidRDefault="00713057" w:rsidP="00D6522E">
            <w:pPr>
              <w:pStyle w:val="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sourceRef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135545E" w14:textId="77777777" w:rsidR="00713057" w:rsidRDefault="00713057" w:rsidP="00D6522E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</w:p>
          <w:p w14:paraId="05F28C45" w14:textId="77777777" w:rsidR="00713057" w:rsidRPr="00BB6B15" w:rsidRDefault="00713057" w:rsidP="00D6522E">
            <w:pPr>
              <w:pStyle w:val="a"/>
            </w:pPr>
            <w:r>
              <w:rPr>
                <w:lang w:val="en-US"/>
              </w:rPr>
              <w:t>UserEventListener</w:t>
            </w:r>
            <w:r w:rsidR="00B97C97">
              <w:rPr>
                <w:lang w:val="en-US"/>
              </w:rPr>
              <w:t xml:space="preserve"> PlanItem*</w:t>
            </w:r>
          </w:p>
        </w:tc>
        <w:tc>
          <w:tcPr>
            <w:tcW w:w="1985" w:type="dxa"/>
            <w:vMerge/>
          </w:tcPr>
          <w:p w14:paraId="44FBD8AE" w14:textId="77777777" w:rsidR="00713057" w:rsidRPr="00275F49" w:rsidRDefault="00713057" w:rsidP="00D6522E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67" w:type="dxa"/>
            <w:vMerge/>
          </w:tcPr>
          <w:p w14:paraId="0CB46C19" w14:textId="77777777" w:rsidR="00713057" w:rsidRPr="00275F49" w:rsidRDefault="00713057" w:rsidP="00D6522E">
            <w:pPr>
              <w:pStyle w:val="a"/>
              <w:rPr>
                <w:lang w:val="en-US"/>
              </w:rPr>
            </w:pPr>
          </w:p>
        </w:tc>
      </w:tr>
      <w:tr w:rsidR="00713057" w:rsidRPr="00275F49" w14:paraId="756DA06E" w14:textId="77777777" w:rsidTr="00BB6B15">
        <w:trPr>
          <w:cantSplit/>
          <w:trHeight w:val="268"/>
        </w:trPr>
        <w:tc>
          <w:tcPr>
            <w:tcW w:w="628" w:type="dxa"/>
            <w:vMerge/>
          </w:tcPr>
          <w:p w14:paraId="21A05ECE" w14:textId="77777777" w:rsidR="00713057" w:rsidRPr="00450CDA" w:rsidRDefault="00713057" w:rsidP="00D6522E">
            <w:pPr>
              <w:pStyle w:val="a"/>
              <w:rPr>
                <w:lang w:val="en-US"/>
              </w:rPr>
            </w:pPr>
          </w:p>
        </w:tc>
        <w:tc>
          <w:tcPr>
            <w:tcW w:w="3685" w:type="dxa"/>
          </w:tcPr>
          <w:p w14:paraId="2061CFEB" w14:textId="77777777" w:rsidR="00713057" w:rsidRPr="00275F49" w:rsidRDefault="00713057" w:rsidP="00D6522E">
            <w:pPr>
              <w:pStyle w:val="a"/>
              <w:rPr>
                <w:lang w:val="en-US"/>
              </w:rPr>
            </w:pPr>
            <w:proofErr w:type="spellStart"/>
            <w:r w:rsidRPr="00BB6B15">
              <w:rPr>
                <w:lang w:val="en-US"/>
              </w:rPr>
              <w:t>iEvent:conditions</w:t>
            </w:r>
            <w:proofErr w:type="spellEnd"/>
          </w:p>
        </w:tc>
        <w:tc>
          <w:tcPr>
            <w:tcW w:w="2268" w:type="dxa"/>
          </w:tcPr>
          <w:p w14:paraId="6372297F" w14:textId="77777777" w:rsidR="00713057" w:rsidRDefault="00713057" w:rsidP="00D6522E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1985" w:type="dxa"/>
          </w:tcPr>
          <w:p w14:paraId="2DAEDB65" w14:textId="77777777" w:rsidR="00713057" w:rsidRPr="00275F49" w:rsidRDefault="00713057" w:rsidP="00D6522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IfPart</w:t>
            </w:r>
          </w:p>
        </w:tc>
        <w:tc>
          <w:tcPr>
            <w:tcW w:w="567" w:type="dxa"/>
            <w:vMerge/>
          </w:tcPr>
          <w:p w14:paraId="28238337" w14:textId="77777777" w:rsidR="00713057" w:rsidRPr="00275F49" w:rsidRDefault="00713057" w:rsidP="00D6522E">
            <w:pPr>
              <w:pStyle w:val="a"/>
              <w:rPr>
                <w:lang w:val="en-US"/>
              </w:rPr>
            </w:pPr>
          </w:p>
        </w:tc>
      </w:tr>
      <w:tr w:rsidR="00713057" w:rsidRPr="00275F49" w14:paraId="7EEB77C9" w14:textId="77777777" w:rsidTr="00BB6B15">
        <w:trPr>
          <w:cantSplit/>
          <w:trHeight w:val="511"/>
        </w:trPr>
        <w:tc>
          <w:tcPr>
            <w:tcW w:w="628" w:type="dxa"/>
            <w:vMerge/>
          </w:tcPr>
          <w:p w14:paraId="09B098CC" w14:textId="77777777" w:rsidR="00713057" w:rsidRPr="00450CDA" w:rsidRDefault="00713057" w:rsidP="00D6522E">
            <w:pPr>
              <w:pStyle w:val="a"/>
              <w:rPr>
                <w:lang w:val="en-US"/>
              </w:rPr>
            </w:pPr>
          </w:p>
        </w:tc>
        <w:tc>
          <w:tcPr>
            <w:tcW w:w="3685" w:type="dxa"/>
          </w:tcPr>
          <w:p w14:paraId="56E26EE6" w14:textId="77777777" w:rsidR="00713057" w:rsidRPr="00BB6B15" w:rsidRDefault="00426452" w:rsidP="00D6522E">
            <w:pPr>
              <w:pStyle w:val="a"/>
              <w:rPr>
                <w:lang w:val="en-US"/>
              </w:rPr>
            </w:pPr>
            <w:proofErr w:type="spellStart"/>
            <w:r w:rsidRPr="004338EF">
              <w:rPr>
                <w:lang w:val="en-US"/>
              </w:rPr>
              <w:t>icaseRole:authorizedRoles</w:t>
            </w:r>
            <w:proofErr w:type="spellEnd"/>
          </w:p>
        </w:tc>
        <w:tc>
          <w:tcPr>
            <w:tcW w:w="2268" w:type="dxa"/>
          </w:tcPr>
          <w:p w14:paraId="47C54E83" w14:textId="77777777" w:rsidR="00713057" w:rsidRDefault="00713057" w:rsidP="00BB6B15">
            <w:pPr>
              <w:pStyle w:val="a"/>
              <w:rPr>
                <w:lang w:val="en-US"/>
              </w:rPr>
            </w:pPr>
            <w:proofErr w:type="spellStart"/>
            <w:r w:rsidRPr="00BB6B15">
              <w:rPr>
                <w:lang w:val="en-US"/>
              </w:rPr>
              <w:t>authorizedRoleRefs</w:t>
            </w:r>
            <w:proofErr w:type="spellEnd"/>
          </w:p>
        </w:tc>
        <w:tc>
          <w:tcPr>
            <w:tcW w:w="2552" w:type="dxa"/>
            <w:gridSpan w:val="2"/>
            <w:vMerge w:val="restart"/>
          </w:tcPr>
          <w:p w14:paraId="7761D313" w14:textId="77777777" w:rsidR="00713057" w:rsidRPr="00275F49" w:rsidRDefault="00713057" w:rsidP="009046A1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UserEventListener</w:t>
            </w:r>
          </w:p>
        </w:tc>
      </w:tr>
      <w:tr w:rsidR="00713057" w:rsidRPr="00275F49" w14:paraId="5BC4AF96" w14:textId="77777777" w:rsidTr="00BB6B15">
        <w:trPr>
          <w:cantSplit/>
          <w:trHeight w:val="511"/>
        </w:trPr>
        <w:tc>
          <w:tcPr>
            <w:tcW w:w="628" w:type="dxa"/>
            <w:vMerge/>
          </w:tcPr>
          <w:p w14:paraId="2A5F4BD6" w14:textId="77777777" w:rsidR="00713057" w:rsidRPr="00450CDA" w:rsidRDefault="00713057" w:rsidP="00D6522E">
            <w:pPr>
              <w:pStyle w:val="a"/>
              <w:rPr>
                <w:lang w:val="en-US"/>
              </w:rPr>
            </w:pPr>
          </w:p>
        </w:tc>
        <w:tc>
          <w:tcPr>
            <w:tcW w:w="3685" w:type="dxa"/>
          </w:tcPr>
          <w:p w14:paraId="24ED2749" w14:textId="77777777" w:rsidR="00713057" w:rsidRDefault="00713057" w:rsidP="00D6522E">
            <w:pPr>
              <w:pStyle w:val="a"/>
              <w:rPr>
                <w:lang w:val="en-US"/>
              </w:rPr>
            </w:pPr>
            <w:r w:rsidRPr="004A5342">
              <w:t>iEvent:type</w:t>
            </w:r>
          </w:p>
        </w:tc>
        <w:tc>
          <w:tcPr>
            <w:tcW w:w="2268" w:type="dxa"/>
          </w:tcPr>
          <w:p w14:paraId="3908ED7E" w14:textId="77777777" w:rsidR="00713057" w:rsidRPr="00BB6B15" w:rsidRDefault="00713057" w:rsidP="00BB6B15">
            <w:pPr>
              <w:pStyle w:val="a"/>
              <w:rPr>
                <w:lang w:val="en-US"/>
              </w:rPr>
            </w:pPr>
            <w:r w:rsidRPr="00713057">
              <w:rPr>
                <w:lang w:val="en-US"/>
              </w:rPr>
              <w:t>otherAttributes</w:t>
            </w:r>
          </w:p>
        </w:tc>
        <w:tc>
          <w:tcPr>
            <w:tcW w:w="2552" w:type="dxa"/>
            <w:gridSpan w:val="2"/>
            <w:vMerge/>
          </w:tcPr>
          <w:p w14:paraId="268BC9AD" w14:textId="77777777" w:rsidR="00713057" w:rsidRDefault="00713057" w:rsidP="00BB6B15">
            <w:pPr>
              <w:pStyle w:val="a"/>
              <w:rPr>
                <w:lang w:val="en-US"/>
              </w:rPr>
            </w:pPr>
          </w:p>
        </w:tc>
      </w:tr>
    </w:tbl>
    <w:p w14:paraId="2391011C" w14:textId="77777777" w:rsidR="00BB6B15" w:rsidRPr="002D5461" w:rsidRDefault="00BB6B15" w:rsidP="00BB6B15">
      <w:pPr>
        <w:ind w:firstLine="0"/>
      </w:pPr>
    </w:p>
    <w:p w14:paraId="0CE44D11" w14:textId="77777777" w:rsidR="00BB6B15" w:rsidRPr="00B97C97" w:rsidRDefault="00B97C97">
      <w:pPr>
        <w:spacing w:after="160" w:line="259" w:lineRule="auto"/>
        <w:ind w:firstLine="0"/>
        <w:jc w:val="left"/>
      </w:pPr>
      <w:r w:rsidRPr="00B97C97">
        <w:t xml:space="preserve">*  </w:t>
      </w:r>
      <w:proofErr w:type="spellStart"/>
      <w:r>
        <w:rPr>
          <w:lang w:val="en-US"/>
        </w:rPr>
        <w:t>UserEventListener</w:t>
      </w:r>
      <w:proofErr w:type="spellEnd"/>
      <w:r w:rsidRPr="00B97C97">
        <w:t xml:space="preserve"> – </w:t>
      </w:r>
      <w:r>
        <w:t>это</w:t>
      </w:r>
      <w:r w:rsidRPr="00B97C97">
        <w:t xml:space="preserve"> </w:t>
      </w:r>
      <w:proofErr w:type="spellStart"/>
      <w:r>
        <w:rPr>
          <w:lang w:val="en-US"/>
        </w:rPr>
        <w:t>PlanItemDefinition</w:t>
      </w:r>
      <w:proofErr w:type="spellEnd"/>
      <w:r>
        <w:t xml:space="preserve"> и у него должен быть инстанс – </w:t>
      </w:r>
      <w:proofErr w:type="spellStart"/>
      <w:r>
        <w:rPr>
          <w:lang w:val="en-US"/>
        </w:rPr>
        <w:t>PlanItem</w:t>
      </w:r>
      <w:proofErr w:type="spellEnd"/>
      <w:r w:rsidRPr="00B97C97">
        <w:t xml:space="preserve">, </w:t>
      </w:r>
      <w:r>
        <w:t xml:space="preserve">на который уже указывает </w:t>
      </w:r>
      <w:proofErr w:type="spellStart"/>
      <w:r>
        <w:rPr>
          <w:lang w:val="en-US"/>
        </w:rPr>
        <w:t>sourceRef</w:t>
      </w:r>
      <w:proofErr w:type="spellEnd"/>
      <w:r w:rsidRPr="00B97C97">
        <w:t xml:space="preserve"> </w:t>
      </w:r>
      <w:r>
        <w:t xml:space="preserve">в </w:t>
      </w:r>
      <w:proofErr w:type="spellStart"/>
      <w:r>
        <w:rPr>
          <w:lang w:val="en-US"/>
        </w:rPr>
        <w:t>PlanItemOnPart</w:t>
      </w:r>
      <w:proofErr w:type="spellEnd"/>
      <w:r w:rsidR="00616D46">
        <w:t>.</w:t>
      </w:r>
      <w:r w:rsidR="00BB6B15" w:rsidRPr="00B97C97">
        <w:br w:type="page"/>
      </w:r>
    </w:p>
    <w:p w14:paraId="2D6D3A00" w14:textId="77777777" w:rsidR="00DA7D91" w:rsidRDefault="00DA7D91" w:rsidP="00813E93">
      <w:pPr>
        <w:pStyle w:val="Zag"/>
        <w:numPr>
          <w:ilvl w:val="0"/>
          <w:numId w:val="37"/>
        </w:numPr>
      </w:pPr>
      <w:bookmarkStart w:id="18" w:name="_Toc451756782"/>
      <w:r>
        <w:lastRenderedPageBreak/>
        <w:t>Activity</w:t>
      </w:r>
      <w:bookmarkEnd w:id="18"/>
    </w:p>
    <w:p w14:paraId="5256EE03" w14:textId="77777777" w:rsidR="0022105A" w:rsidRPr="00DB7B6D" w:rsidRDefault="00B97C97" w:rsidP="00DB7B6D">
      <w:pPr>
        <w:rPr>
          <w:b/>
          <w:i/>
          <w:sz w:val="28"/>
        </w:rPr>
      </w:pPr>
      <w:r w:rsidRPr="00DB7B6D">
        <w:rPr>
          <w:b/>
          <w:sz w:val="28"/>
          <w:lang w:val="en-US"/>
        </w:rPr>
        <w:t>Type</w:t>
      </w:r>
      <w:r w:rsidRPr="00DB7B6D">
        <w:rPr>
          <w:b/>
          <w:sz w:val="28"/>
        </w:rPr>
        <w:t>:</w:t>
      </w:r>
      <w:r w:rsidRPr="00DB7B6D">
        <w:rPr>
          <w:b/>
          <w:i/>
          <w:sz w:val="28"/>
        </w:rPr>
        <w:t xml:space="preserve"> </w:t>
      </w:r>
      <w:r w:rsidRPr="00B97C97">
        <w:rPr>
          <w:b/>
          <w:i/>
          <w:sz w:val="28"/>
          <w:lang w:val="en-US"/>
        </w:rPr>
        <w:t>activ</w:t>
      </w:r>
      <w:proofErr w:type="gramStart"/>
      <w:r w:rsidRPr="00DB7B6D">
        <w:rPr>
          <w:b/>
          <w:i/>
          <w:sz w:val="28"/>
        </w:rPr>
        <w:t>:</w:t>
      </w:r>
      <w:r w:rsidRPr="00B97C97">
        <w:rPr>
          <w:b/>
          <w:i/>
          <w:sz w:val="28"/>
          <w:lang w:val="en-US"/>
        </w:rPr>
        <w:t>activity</w:t>
      </w:r>
      <w:proofErr w:type="gramEnd"/>
    </w:p>
    <w:p w14:paraId="6BF5C506" w14:textId="77777777" w:rsidR="00DB7B6D" w:rsidRDefault="00616D46" w:rsidP="00B97C97">
      <w:r>
        <w:t xml:space="preserve">Все активности при экспорте следует разбивать на </w:t>
      </w:r>
      <w:r w:rsidR="00DB7B6D">
        <w:t>три</w:t>
      </w:r>
      <w:r>
        <w:t xml:space="preserve"> части – </w:t>
      </w:r>
      <w:r>
        <w:rPr>
          <w:lang w:val="en-US"/>
        </w:rPr>
        <w:t>PlanItemDefinition</w:t>
      </w:r>
      <w:r w:rsidR="00370259">
        <w:t>,</w:t>
      </w:r>
      <w:r>
        <w:t xml:space="preserve"> </w:t>
      </w:r>
      <w:r>
        <w:rPr>
          <w:lang w:val="en-US"/>
        </w:rPr>
        <w:t>PlanItem</w:t>
      </w:r>
      <w:r w:rsidR="00370259">
        <w:t xml:space="preserve"> и </w:t>
      </w:r>
      <w:r w:rsidR="00370259">
        <w:rPr>
          <w:lang w:val="en-US"/>
        </w:rPr>
        <w:t>PlanItemControl</w:t>
      </w:r>
      <w:r w:rsidRPr="00616D46">
        <w:t>.</w:t>
      </w:r>
      <w:r>
        <w:t xml:space="preserve"> </w:t>
      </w:r>
      <w:r>
        <w:rPr>
          <w:lang w:val="en-US"/>
        </w:rPr>
        <w:t>PlanItemDefinition</w:t>
      </w:r>
      <w:r w:rsidRPr="00616D46">
        <w:t xml:space="preserve"> – </w:t>
      </w:r>
      <w:r>
        <w:t xml:space="preserve">это описание элемента плана, а </w:t>
      </w:r>
      <w:r>
        <w:rPr>
          <w:lang w:val="en-US"/>
        </w:rPr>
        <w:t>PlanItem</w:t>
      </w:r>
      <w:r w:rsidRPr="00616D46">
        <w:t xml:space="preserve"> </w:t>
      </w:r>
      <w:r>
        <w:t>–</w:t>
      </w:r>
      <w:r w:rsidRPr="00616D46">
        <w:t xml:space="preserve"> </w:t>
      </w:r>
      <w:r>
        <w:t xml:space="preserve">его инстанс (близкая аналогия – класс и инстанс класса в </w:t>
      </w:r>
      <w:r>
        <w:rPr>
          <w:lang w:val="en-US"/>
        </w:rPr>
        <w:t>Java</w:t>
      </w:r>
      <w:r>
        <w:t>)</w:t>
      </w:r>
      <w:r w:rsidRPr="00616D46">
        <w:t>.</w:t>
      </w:r>
      <w:r w:rsidR="00370259" w:rsidRPr="00370259">
        <w:t xml:space="preserve"> </w:t>
      </w:r>
      <w:r w:rsidR="00370259">
        <w:rPr>
          <w:lang w:val="en-US"/>
        </w:rPr>
        <w:t>PlanItem</w:t>
      </w:r>
      <w:r w:rsidR="00AF08BB">
        <w:rPr>
          <w:lang w:val="en-US"/>
        </w:rPr>
        <w:t>Control</w:t>
      </w:r>
      <w:r w:rsidR="00370259" w:rsidRPr="00370259">
        <w:t xml:space="preserve"> определяет 2 параметра: </w:t>
      </w:r>
      <w:r w:rsidR="00370259">
        <w:t>возможность ручного старта и «повторяемость» активности.</w:t>
      </w:r>
      <w:r>
        <w:t xml:space="preserve"> </w:t>
      </w:r>
    </w:p>
    <w:p w14:paraId="4E947283" w14:textId="77777777" w:rsidR="00DB7B6D" w:rsidRPr="00DB7B6D" w:rsidRDefault="00DB7B6D" w:rsidP="00DB7B6D">
      <w:r>
        <w:t xml:space="preserve">В </w:t>
      </w:r>
      <w:r>
        <w:rPr>
          <w:lang w:val="en-US"/>
        </w:rPr>
        <w:t>Citeck</w:t>
      </w:r>
      <w:r w:rsidRPr="00DB7B6D">
        <w:t xml:space="preserve"> </w:t>
      </w:r>
      <w:r>
        <w:rPr>
          <w:lang w:val="en-US"/>
        </w:rPr>
        <w:t>EcoS</w:t>
      </w:r>
      <w:r>
        <w:t xml:space="preserve"> не предполагается наличие нескольких инстансов одного </w:t>
      </w:r>
      <w:r>
        <w:rPr>
          <w:lang w:val="en-US"/>
        </w:rPr>
        <w:t>definition</w:t>
      </w:r>
      <w:r w:rsidRPr="00DB7B6D">
        <w:t>’</w:t>
      </w:r>
      <w:r>
        <w:t xml:space="preserve">а, поэтому при экспорте активности разбиваются строго на 1 </w:t>
      </w:r>
      <w:r>
        <w:rPr>
          <w:lang w:val="en-US"/>
        </w:rPr>
        <w:t>PlanItemDefinition</w:t>
      </w:r>
      <w:r w:rsidR="00370259">
        <w:t>,</w:t>
      </w:r>
      <w:r>
        <w:t xml:space="preserve"> </w:t>
      </w:r>
      <w:r w:rsidRPr="00DB7B6D">
        <w:t xml:space="preserve">1 </w:t>
      </w:r>
      <w:r>
        <w:rPr>
          <w:lang w:val="en-US"/>
        </w:rPr>
        <w:t>PlanItem</w:t>
      </w:r>
      <w:r w:rsidR="00370259">
        <w:t xml:space="preserve"> и 1 </w:t>
      </w:r>
      <w:r w:rsidR="00370259">
        <w:rPr>
          <w:lang w:val="en-US"/>
        </w:rPr>
        <w:t>PlanItemControl</w:t>
      </w:r>
      <w:r w:rsidRPr="00DB7B6D">
        <w:t>.</w:t>
      </w:r>
    </w:p>
    <w:p w14:paraId="2FF9E4D5" w14:textId="77777777" w:rsidR="00616D46" w:rsidRDefault="00616D46" w:rsidP="00B97C97">
      <w:r>
        <w:t xml:space="preserve">В </w:t>
      </w:r>
      <w:r>
        <w:rPr>
          <w:lang w:val="en-US"/>
        </w:rPr>
        <w:t>PlanItem</w:t>
      </w:r>
      <w:r w:rsidRPr="00616D46">
        <w:t xml:space="preserve"> </w:t>
      </w:r>
      <w:r>
        <w:t>есть возможность переопределения некоторых свойств</w:t>
      </w:r>
      <w:r w:rsidR="00370259" w:rsidRPr="00370259">
        <w:t xml:space="preserve"> </w:t>
      </w:r>
      <w:r w:rsidR="00370259">
        <w:rPr>
          <w:lang w:val="en-US"/>
        </w:rPr>
        <w:t>definition</w:t>
      </w:r>
      <w:r w:rsidR="00370259" w:rsidRPr="00370259">
        <w:t>’</w:t>
      </w:r>
      <w:r w:rsidR="00370259">
        <w:t>а</w:t>
      </w:r>
      <w:r>
        <w:t xml:space="preserve">, но этого следует избегать, чтобы не вносить лишний хаос в структуру экспортируемого файла без необходимости. Таким образом, надо стараться всю информацию об активности разместить в </w:t>
      </w:r>
      <w:r>
        <w:rPr>
          <w:lang w:val="en-US"/>
        </w:rPr>
        <w:t>PlanItemDefinition</w:t>
      </w:r>
      <w:r>
        <w:t xml:space="preserve">, а в </w:t>
      </w:r>
      <w:r>
        <w:rPr>
          <w:lang w:val="en-US"/>
        </w:rPr>
        <w:t>PlanItem</w:t>
      </w:r>
      <w:r w:rsidRPr="00616D46">
        <w:t xml:space="preserve"> </w:t>
      </w:r>
      <w:r>
        <w:t>оставить только необходимое.</w:t>
      </w:r>
    </w:p>
    <w:p w14:paraId="20CC7FAB" w14:textId="77777777" w:rsidR="00616D46" w:rsidRPr="009C1907" w:rsidRDefault="00DB7B6D" w:rsidP="00DB7B6D">
      <w:pPr>
        <w:pStyle w:val="Zag3"/>
      </w:pPr>
      <w:r>
        <w:t>PlanItem</w:t>
      </w:r>
      <w:r w:rsidR="00D377BE">
        <w:t>Control</w:t>
      </w:r>
    </w:p>
    <w:p w14:paraId="604A971D" w14:textId="77777777" w:rsidR="00D377BE" w:rsidRPr="00D377BE" w:rsidRDefault="00D377BE" w:rsidP="00D377BE">
      <w:pPr>
        <w:rPr>
          <w:lang w:val="en-US"/>
        </w:rPr>
      </w:pPr>
      <w:r>
        <w:t>Содержит</w:t>
      </w:r>
      <w:r w:rsidRPr="00D377BE">
        <w:rPr>
          <w:lang w:val="en-US"/>
        </w:rPr>
        <w:t xml:space="preserve"> ManualActivationRule </w:t>
      </w:r>
      <w:r w:rsidRPr="00D377BE">
        <w:t>и</w:t>
      </w:r>
      <w:r w:rsidRPr="00D377BE">
        <w:rPr>
          <w:lang w:val="en-US"/>
        </w:rPr>
        <w:t xml:space="preserve"> RepetitionRule:</w:t>
      </w:r>
    </w:p>
    <w:p w14:paraId="28942521" w14:textId="77777777" w:rsidR="00D377BE" w:rsidRDefault="00D377BE" w:rsidP="00D377BE">
      <w:pPr>
        <w:spacing w:after="160" w:line="259" w:lineRule="auto"/>
      </w:pPr>
      <w:r>
        <w:t>У</w:t>
      </w:r>
      <w:r w:rsidRPr="009C1907">
        <w:rPr>
          <w:lang w:val="en-US"/>
        </w:rPr>
        <w:t xml:space="preserve"> </w:t>
      </w:r>
      <w:r>
        <w:t>нас</w:t>
      </w:r>
      <w:r w:rsidRPr="009C1907">
        <w:rPr>
          <w:lang w:val="en-US"/>
        </w:rPr>
        <w:t xml:space="preserve"> </w:t>
      </w:r>
      <w:r>
        <w:t>вместо</w:t>
      </w:r>
      <w:r w:rsidRPr="009C1907">
        <w:rPr>
          <w:lang w:val="en-US"/>
        </w:rPr>
        <w:t xml:space="preserve"> </w:t>
      </w:r>
      <w:r>
        <w:t>этих</w:t>
      </w:r>
      <w:r w:rsidRPr="009C1907">
        <w:rPr>
          <w:lang w:val="en-US"/>
        </w:rPr>
        <w:t xml:space="preserve"> </w:t>
      </w:r>
      <w:r>
        <w:t>правил</w:t>
      </w:r>
      <w:r w:rsidRPr="009C1907">
        <w:rPr>
          <w:lang w:val="en-US"/>
        </w:rPr>
        <w:t xml:space="preserve"> </w:t>
      </w:r>
      <w:r>
        <w:t>есть</w:t>
      </w:r>
      <w:r w:rsidRPr="009C1907">
        <w:rPr>
          <w:lang w:val="en-US"/>
        </w:rPr>
        <w:t xml:space="preserve"> </w:t>
      </w:r>
      <w:r>
        <w:t>просто</w:t>
      </w:r>
      <w:r w:rsidRPr="009C1907">
        <w:rPr>
          <w:lang w:val="en-US"/>
        </w:rPr>
        <w:t xml:space="preserve"> </w:t>
      </w:r>
      <w:r>
        <w:t>флаги</w:t>
      </w:r>
      <w:r w:rsidRPr="009C1907">
        <w:rPr>
          <w:lang w:val="en-US"/>
        </w:rPr>
        <w:t xml:space="preserve"> (</w:t>
      </w:r>
      <w:r>
        <w:rPr>
          <w:lang w:val="en-US"/>
        </w:rPr>
        <w:t>true</w:t>
      </w:r>
      <w:r w:rsidRPr="009C1907">
        <w:rPr>
          <w:lang w:val="en-US"/>
        </w:rPr>
        <w:t>/</w:t>
      </w:r>
      <w:r>
        <w:rPr>
          <w:lang w:val="en-US"/>
        </w:rPr>
        <w:t>false</w:t>
      </w:r>
      <w:r w:rsidRPr="009C1907">
        <w:rPr>
          <w:lang w:val="en-US"/>
        </w:rPr>
        <w:t xml:space="preserve">) </w:t>
      </w:r>
      <w:r>
        <w:t>в</w:t>
      </w:r>
      <w:r w:rsidRPr="009C1907">
        <w:rPr>
          <w:lang w:val="en-US"/>
        </w:rPr>
        <w:t xml:space="preserve"> </w:t>
      </w:r>
      <w:r w:rsidRPr="007F4A13">
        <w:rPr>
          <w:i/>
          <w:lang w:val="en-US"/>
        </w:rPr>
        <w:t>activity</w:t>
      </w:r>
      <w:r w:rsidRPr="009C1907">
        <w:rPr>
          <w:lang w:val="en-US"/>
        </w:rPr>
        <w:t xml:space="preserve">, </w:t>
      </w:r>
      <w:r>
        <w:t>а</w:t>
      </w:r>
      <w:r w:rsidRPr="009C1907">
        <w:rPr>
          <w:lang w:val="en-US"/>
        </w:rPr>
        <w:t xml:space="preserve"> </w:t>
      </w:r>
      <w:r>
        <w:t>именно</w:t>
      </w:r>
      <w:r w:rsidRPr="009C1907">
        <w:rPr>
          <w:lang w:val="en-US"/>
        </w:rPr>
        <w:t xml:space="preserve"> – </w:t>
      </w:r>
      <w:proofErr w:type="spellStart"/>
      <w:r w:rsidRPr="009C1907">
        <w:rPr>
          <w:i/>
          <w:lang w:val="en-US"/>
        </w:rPr>
        <w:t>activ:manualStarted</w:t>
      </w:r>
      <w:proofErr w:type="spellEnd"/>
      <w:r w:rsidRPr="009C1907">
        <w:rPr>
          <w:lang w:val="en-US"/>
        </w:rPr>
        <w:t xml:space="preserve"> </w:t>
      </w:r>
      <w:r>
        <w:t>и</w:t>
      </w:r>
      <w:r w:rsidRPr="009C1907">
        <w:rPr>
          <w:lang w:val="en-US"/>
        </w:rPr>
        <w:t xml:space="preserve"> </w:t>
      </w:r>
      <w:proofErr w:type="spellStart"/>
      <w:r w:rsidRPr="007F4A13">
        <w:rPr>
          <w:i/>
          <w:lang w:val="en-US"/>
        </w:rPr>
        <w:t>activ</w:t>
      </w:r>
      <w:r w:rsidRPr="009C1907">
        <w:rPr>
          <w:i/>
          <w:lang w:val="en-US"/>
        </w:rPr>
        <w:t>:repeatable</w:t>
      </w:r>
      <w:proofErr w:type="spellEnd"/>
      <w:r w:rsidRPr="009C1907">
        <w:rPr>
          <w:lang w:val="en-US"/>
        </w:rPr>
        <w:t xml:space="preserve">. </w:t>
      </w:r>
      <w:r>
        <w:t>Таким образом, получаем два варианта</w:t>
      </w:r>
      <w:r w:rsidRPr="007F4A13">
        <w:t>:</w:t>
      </w:r>
    </w:p>
    <w:p w14:paraId="5661248D" w14:textId="77777777" w:rsidR="00D377BE" w:rsidRDefault="00D377BE" w:rsidP="00D377BE">
      <w:pPr>
        <w:spacing w:after="160" w:line="259" w:lineRule="auto"/>
        <w:jc w:val="left"/>
      </w:pPr>
      <w:r w:rsidRPr="001777AC">
        <w:rPr>
          <w:noProof/>
          <w:lang w:eastAsia="ru-RU"/>
        </w:rPr>
        <w:drawing>
          <wp:inline distT="0" distB="0" distL="0" distR="0" wp14:anchorId="613882C2" wp14:editId="4FFD3095">
            <wp:extent cx="3400900" cy="428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0C96" w14:textId="77777777" w:rsidR="00D377BE" w:rsidRDefault="00D377BE" w:rsidP="00D377BE">
      <w:pPr>
        <w:spacing w:after="160" w:line="259" w:lineRule="auto"/>
        <w:jc w:val="left"/>
      </w:pPr>
      <w:r>
        <w:t>или</w:t>
      </w:r>
    </w:p>
    <w:p w14:paraId="6723CEC0" w14:textId="77777777" w:rsidR="00D377BE" w:rsidRDefault="00D377BE" w:rsidP="00D377BE">
      <w:pPr>
        <w:spacing w:after="160" w:line="259" w:lineRule="auto"/>
        <w:jc w:val="left"/>
      </w:pPr>
      <w:r w:rsidRPr="001777AC">
        <w:rPr>
          <w:noProof/>
          <w:lang w:eastAsia="ru-RU"/>
        </w:rPr>
        <w:drawing>
          <wp:inline distT="0" distB="0" distL="0" distR="0" wp14:anchorId="3F3D9161" wp14:editId="37FF1A7E">
            <wp:extent cx="3305636" cy="41915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8A0B" w14:textId="77777777" w:rsidR="00D377BE" w:rsidRPr="00D377BE" w:rsidRDefault="00D377BE" w:rsidP="00D377BE">
      <w:pPr>
        <w:spacing w:after="160" w:line="259" w:lineRule="auto"/>
        <w:jc w:val="left"/>
      </w:pPr>
      <w:r>
        <w:t xml:space="preserve">Аналогично и для </w:t>
      </w:r>
      <w:r w:rsidRPr="001777AC">
        <w:rPr>
          <w:i/>
          <w:lang w:val="en-US"/>
        </w:rPr>
        <w:t>RepetitionRule</w:t>
      </w:r>
      <w:r w:rsidRPr="00D377BE">
        <w:t>.</w:t>
      </w:r>
    </w:p>
    <w:p w14:paraId="461FB039" w14:textId="77777777" w:rsidR="00D377BE" w:rsidRPr="00D377BE" w:rsidRDefault="00D377BE" w:rsidP="00D377BE">
      <w:pPr>
        <w:pStyle w:val="Zag3"/>
        <w:rPr>
          <w:lang w:val="ru-RU"/>
        </w:rPr>
      </w:pPr>
      <w:r>
        <w:t>PlanItemDefinition</w:t>
      </w:r>
    </w:p>
    <w:p w14:paraId="48B84795" w14:textId="77777777" w:rsidR="00DB7B6D" w:rsidRPr="00B324FF" w:rsidRDefault="00D377BE" w:rsidP="00B324FF">
      <w:pPr>
        <w:rPr>
          <w:i/>
        </w:rPr>
      </w:pPr>
      <w:r>
        <w:t xml:space="preserve">Контейнер для свойств и </w:t>
      </w:r>
      <w:r>
        <w:rPr>
          <w:lang w:val="en-US"/>
        </w:rPr>
        <w:t>PlanItemControl</w:t>
      </w:r>
      <w:r w:rsidRPr="00D377BE">
        <w:t>’</w:t>
      </w:r>
      <w:r w:rsidR="009C1907">
        <w:t xml:space="preserve">а. Непосредственно с </w:t>
      </w:r>
      <w:r w:rsidR="009C1907">
        <w:rPr>
          <w:lang w:val="en-US"/>
        </w:rPr>
        <w:t>PlanItemDefinition</w:t>
      </w:r>
      <w:r w:rsidR="009C1907" w:rsidRPr="009C1907">
        <w:t xml:space="preserve"> </w:t>
      </w:r>
      <w:r w:rsidR="009C1907">
        <w:t>работать не придется. Необходимо будет работать с его наследниками</w:t>
      </w:r>
      <w:r w:rsidR="009C1907" w:rsidRPr="00B324FF">
        <w:t xml:space="preserve">: </w:t>
      </w:r>
      <w:r w:rsidR="00B324FF" w:rsidRPr="00B324FF">
        <w:rPr>
          <w:i/>
          <w:lang w:val="en-US"/>
        </w:rPr>
        <w:t>Task</w:t>
      </w:r>
      <w:r w:rsidR="00B324FF" w:rsidRPr="00B324FF">
        <w:t>,</w:t>
      </w:r>
      <w:r w:rsidR="00B324FF" w:rsidRPr="00B324FF">
        <w:rPr>
          <w:i/>
        </w:rPr>
        <w:t xml:space="preserve"> </w:t>
      </w:r>
      <w:proofErr w:type="spellStart"/>
      <w:r w:rsidR="00B324FF" w:rsidRPr="00B324FF">
        <w:rPr>
          <w:i/>
          <w:lang w:val="en-US"/>
        </w:rPr>
        <w:t>EventListener</w:t>
      </w:r>
      <w:proofErr w:type="spellEnd"/>
      <w:r w:rsidR="00B324FF" w:rsidRPr="00B324FF">
        <w:rPr>
          <w:i/>
        </w:rPr>
        <w:t xml:space="preserve"> </w:t>
      </w:r>
      <w:r w:rsidR="00B324FF" w:rsidRPr="00B324FF">
        <w:t>и</w:t>
      </w:r>
      <w:r w:rsidR="00B324FF" w:rsidRPr="00B324FF">
        <w:rPr>
          <w:i/>
        </w:rPr>
        <w:t xml:space="preserve"> </w:t>
      </w:r>
      <w:r w:rsidR="00B324FF" w:rsidRPr="00B324FF">
        <w:rPr>
          <w:i/>
          <w:lang w:val="en-US"/>
        </w:rPr>
        <w:t>Stage</w:t>
      </w:r>
      <w:r w:rsidR="00B324FF" w:rsidRPr="00B324FF">
        <w:rPr>
          <w:i/>
        </w:rPr>
        <w:t>.</w:t>
      </w:r>
    </w:p>
    <w:p w14:paraId="609F06E7" w14:textId="77777777" w:rsidR="00D377BE" w:rsidRPr="00D377BE" w:rsidRDefault="00D377BE" w:rsidP="00D377BE">
      <w:pPr>
        <w:pStyle w:val="Zag3"/>
        <w:rPr>
          <w:lang w:val="ru-RU"/>
        </w:rPr>
      </w:pPr>
      <w:r>
        <w:t>PlanItem</w:t>
      </w:r>
    </w:p>
    <w:p w14:paraId="4FD8BBB6" w14:textId="77777777" w:rsidR="00D377BE" w:rsidRDefault="00D377BE" w:rsidP="00DB7B6D">
      <w:r>
        <w:rPr>
          <w:lang w:val="en-US"/>
        </w:rPr>
        <w:t>PlanItem</w:t>
      </w:r>
      <w:r w:rsidRPr="00D377BE">
        <w:t xml:space="preserve"> </w:t>
      </w:r>
      <w:r>
        <w:t>содержит критерии начала (</w:t>
      </w:r>
      <w:r>
        <w:rPr>
          <w:lang w:val="en-US"/>
        </w:rPr>
        <w:t>entryCriteria</w:t>
      </w:r>
      <w:r>
        <w:t>)</w:t>
      </w:r>
      <w:r w:rsidRPr="00D377BE">
        <w:t xml:space="preserve"> </w:t>
      </w:r>
      <w:r>
        <w:t>и завершения (</w:t>
      </w:r>
      <w:r>
        <w:rPr>
          <w:lang w:val="en-US"/>
        </w:rPr>
        <w:t>exitCriteria</w:t>
      </w:r>
      <w:r>
        <w:t>)</w:t>
      </w:r>
      <w:r w:rsidRPr="00D377BE">
        <w:t xml:space="preserve">. </w:t>
      </w:r>
      <w:r>
        <w:t>В</w:t>
      </w:r>
      <w:r w:rsidRPr="00D377BE">
        <w:t xml:space="preserve"> </w:t>
      </w:r>
      <w:proofErr w:type="spellStart"/>
      <w:r>
        <w:rPr>
          <w:lang w:val="en-US"/>
        </w:rPr>
        <w:t>EcoS</w:t>
      </w:r>
      <w:proofErr w:type="spellEnd"/>
      <w:r w:rsidRPr="00D377BE">
        <w:t xml:space="preserve"> </w:t>
      </w:r>
      <w:r>
        <w:t>этому</w:t>
      </w:r>
      <w:r w:rsidRPr="00D377BE">
        <w:t xml:space="preserve"> </w:t>
      </w:r>
      <w:r>
        <w:t>соответствуют</w:t>
      </w:r>
      <w:r w:rsidRPr="00D377BE">
        <w:t xml:space="preserve"> </w:t>
      </w:r>
      <w:r>
        <w:t>ассоциации</w:t>
      </w:r>
      <w:r w:rsidRPr="00D377BE">
        <w:t xml:space="preserve"> </w:t>
      </w:r>
      <w:proofErr w:type="spellStart"/>
      <w:r w:rsidRPr="005F6501">
        <w:rPr>
          <w:lang w:val="en-US"/>
        </w:rPr>
        <w:t>icaseEvent</w:t>
      </w:r>
      <w:proofErr w:type="spellEnd"/>
      <w:r w:rsidRPr="00D377BE">
        <w:t>:</w:t>
      </w:r>
      <w:proofErr w:type="spellStart"/>
      <w:r w:rsidRPr="005F6501">
        <w:rPr>
          <w:lang w:val="en-US"/>
        </w:rPr>
        <w:t>activityStartEvents</w:t>
      </w:r>
      <w:proofErr w:type="spellEnd"/>
      <w:r w:rsidRPr="00D377BE">
        <w:t xml:space="preserve"> </w:t>
      </w:r>
      <w:r>
        <w:t>и</w:t>
      </w:r>
      <w:r w:rsidRPr="00D377BE">
        <w:t xml:space="preserve"> </w:t>
      </w:r>
      <w:proofErr w:type="spellStart"/>
      <w:r w:rsidRPr="00D377BE">
        <w:rPr>
          <w:lang w:val="en-US"/>
        </w:rPr>
        <w:t>icaseEvent</w:t>
      </w:r>
      <w:proofErr w:type="spellEnd"/>
      <w:r w:rsidRPr="00D377BE">
        <w:t>:</w:t>
      </w:r>
      <w:proofErr w:type="spellStart"/>
      <w:r w:rsidRPr="00D377BE">
        <w:rPr>
          <w:lang w:val="en-US"/>
        </w:rPr>
        <w:t>activityEndEvents</w:t>
      </w:r>
      <w:proofErr w:type="spellEnd"/>
      <w:r>
        <w:t xml:space="preserve">, которые указывают на </w:t>
      </w:r>
      <w:proofErr w:type="spellStart"/>
      <w:r>
        <w:rPr>
          <w:lang w:val="en-US"/>
        </w:rPr>
        <w:t>iEvent</w:t>
      </w:r>
      <w:proofErr w:type="spellEnd"/>
      <w:r w:rsidRPr="00D377BE">
        <w:t>:</w:t>
      </w:r>
      <w:r>
        <w:rPr>
          <w:lang w:val="en-US"/>
        </w:rPr>
        <w:t>event</w:t>
      </w:r>
      <w:r w:rsidRPr="00D377BE">
        <w:t xml:space="preserve">. </w:t>
      </w:r>
      <w:r>
        <w:rPr>
          <w:lang w:val="en-US"/>
        </w:rPr>
        <w:t>EntryCriterion</w:t>
      </w:r>
      <w:r w:rsidRPr="00D377BE">
        <w:t xml:space="preserve"> </w:t>
      </w:r>
      <w:r>
        <w:t xml:space="preserve">и </w:t>
      </w:r>
      <w:r>
        <w:rPr>
          <w:lang w:val="en-US"/>
        </w:rPr>
        <w:t>ExitCriterion</w:t>
      </w:r>
      <w:r w:rsidRPr="00D377BE">
        <w:t xml:space="preserve"> </w:t>
      </w:r>
      <w:r>
        <w:t xml:space="preserve">наследуются от </w:t>
      </w:r>
      <w:r>
        <w:rPr>
          <w:lang w:val="en-US"/>
        </w:rPr>
        <w:t>Criterion</w:t>
      </w:r>
      <w:r w:rsidRPr="00D377BE">
        <w:t xml:space="preserve"> </w:t>
      </w:r>
      <w:r>
        <w:t>и н</w:t>
      </w:r>
      <w:r w:rsidR="00EC56AA">
        <w:t xml:space="preserve">е привносят никаких новых полей, а </w:t>
      </w:r>
      <w:r w:rsidR="00EC56AA">
        <w:rPr>
          <w:lang w:val="en-US"/>
        </w:rPr>
        <w:t>Criterion</w:t>
      </w:r>
      <w:r w:rsidR="00EC56AA" w:rsidRPr="00EC56AA">
        <w:t xml:space="preserve"> </w:t>
      </w:r>
      <w:r w:rsidR="00EC56AA">
        <w:t xml:space="preserve">имеет ссылку на </w:t>
      </w:r>
      <w:r w:rsidR="00EC56AA">
        <w:rPr>
          <w:lang w:val="en-US"/>
        </w:rPr>
        <w:t>Sentry</w:t>
      </w:r>
      <w:r w:rsidR="00EC56AA">
        <w:t xml:space="preserve">. Сответственно задача сводится к преобразованию </w:t>
      </w:r>
      <w:proofErr w:type="spellStart"/>
      <w:r w:rsidR="00EC56AA">
        <w:rPr>
          <w:lang w:val="en-US"/>
        </w:rPr>
        <w:t>iEvent</w:t>
      </w:r>
      <w:proofErr w:type="spellEnd"/>
      <w:r w:rsidR="00EC56AA" w:rsidRPr="00EC56AA">
        <w:t>:</w:t>
      </w:r>
      <w:r w:rsidR="00EC56AA">
        <w:rPr>
          <w:lang w:val="en-US"/>
        </w:rPr>
        <w:t>event</w:t>
      </w:r>
      <w:r w:rsidR="00EC56AA" w:rsidRPr="00EC56AA">
        <w:t xml:space="preserve"> </w:t>
      </w:r>
      <w:r w:rsidR="00EC56AA">
        <w:t xml:space="preserve">в </w:t>
      </w:r>
      <w:r w:rsidR="00EC56AA">
        <w:rPr>
          <w:lang w:val="en-US"/>
        </w:rPr>
        <w:t>Sentry</w:t>
      </w:r>
      <w:r w:rsidR="00EC56AA" w:rsidRPr="00EC56AA">
        <w:t xml:space="preserve"> </w:t>
      </w:r>
      <w:r w:rsidR="00EC56AA">
        <w:t>(см. раздел 2).</w:t>
      </w:r>
    </w:p>
    <w:p w14:paraId="48A60F41" w14:textId="77777777" w:rsidR="00EC56AA" w:rsidRDefault="00EC56AA" w:rsidP="00DB7B6D"/>
    <w:p w14:paraId="25A41E29" w14:textId="77777777" w:rsidR="00EC56AA" w:rsidRDefault="00EC56AA" w:rsidP="00DB7B6D"/>
    <w:p w14:paraId="2425D3CD" w14:textId="77777777" w:rsidR="00EC56AA" w:rsidRDefault="00EC56AA" w:rsidP="00DB7B6D"/>
    <w:p w14:paraId="5A3B2F32" w14:textId="77777777" w:rsidR="00DB7B6D" w:rsidRPr="00EC56AA" w:rsidRDefault="00EC56AA" w:rsidP="00EC56AA">
      <w:pPr>
        <w:ind w:firstLine="0"/>
        <w:rPr>
          <w:lang w:val="en-US"/>
        </w:rPr>
      </w:pPr>
      <w:r>
        <w:t xml:space="preserve">Таблица 5 – </w:t>
      </w:r>
      <w:r>
        <w:rPr>
          <w:lang w:val="en-US"/>
        </w:rPr>
        <w:t>Activity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2410"/>
        <w:gridCol w:w="1276"/>
        <w:gridCol w:w="561"/>
      </w:tblGrid>
      <w:tr w:rsidR="00370259" w:rsidRPr="00B97C97" w14:paraId="1DCD8ECB" w14:textId="77777777" w:rsidTr="00D509A7">
        <w:tc>
          <w:tcPr>
            <w:tcW w:w="5098" w:type="dxa"/>
            <w:gridSpan w:val="2"/>
          </w:tcPr>
          <w:p w14:paraId="2B8E7532" w14:textId="77777777" w:rsidR="00370259" w:rsidRPr="00B97C97" w:rsidRDefault="00370259" w:rsidP="00B97C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EcoS</w:t>
            </w:r>
          </w:p>
        </w:tc>
        <w:tc>
          <w:tcPr>
            <w:tcW w:w="4247" w:type="dxa"/>
            <w:gridSpan w:val="3"/>
          </w:tcPr>
          <w:p w14:paraId="1332C573" w14:textId="77777777" w:rsidR="00370259" w:rsidRDefault="00370259" w:rsidP="00B97C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CMMN</w:t>
            </w:r>
          </w:p>
        </w:tc>
      </w:tr>
      <w:tr w:rsidR="00D377BE" w:rsidRPr="00B97C97" w14:paraId="57C16ACA" w14:textId="77777777" w:rsidTr="003B069A">
        <w:tc>
          <w:tcPr>
            <w:tcW w:w="562" w:type="dxa"/>
            <w:vMerge w:val="restart"/>
            <w:textDirection w:val="btLr"/>
          </w:tcPr>
          <w:p w14:paraId="71EBB631" w14:textId="77777777" w:rsidR="00D377BE" w:rsidRDefault="00D377BE" w:rsidP="00370259">
            <w:pPr>
              <w:ind w:left="113" w:right="113" w:firstLine="0"/>
              <w:jc w:val="center"/>
              <w:rPr>
                <w:lang w:val="en-US"/>
              </w:rPr>
            </w:pPr>
            <w:r w:rsidRPr="00370259">
              <w:rPr>
                <w:lang w:val="en-US"/>
              </w:rPr>
              <w:t>activ:activity</w:t>
            </w:r>
          </w:p>
        </w:tc>
        <w:tc>
          <w:tcPr>
            <w:tcW w:w="4536" w:type="dxa"/>
          </w:tcPr>
          <w:p w14:paraId="7AB97BB2" w14:textId="77777777" w:rsidR="00D377BE" w:rsidRPr="00B97C97" w:rsidRDefault="00D377BE" w:rsidP="00B97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cm:name</w:t>
            </w:r>
          </w:p>
        </w:tc>
        <w:tc>
          <w:tcPr>
            <w:tcW w:w="3686" w:type="dxa"/>
            <w:gridSpan w:val="2"/>
          </w:tcPr>
          <w:p w14:paraId="38CB4C48" w14:textId="77777777" w:rsidR="00D377BE" w:rsidRPr="00B97C97" w:rsidRDefault="00D377BE" w:rsidP="00B97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61" w:type="dxa"/>
            <w:vMerge w:val="restart"/>
            <w:textDirection w:val="btLr"/>
          </w:tcPr>
          <w:p w14:paraId="6A3A404B" w14:textId="77777777" w:rsidR="00D377BE" w:rsidRDefault="00D377BE" w:rsidP="00370259">
            <w:pPr>
              <w:ind w:left="113" w:right="113" w:firstLine="0"/>
              <w:jc w:val="center"/>
              <w:rPr>
                <w:lang w:val="en-US"/>
              </w:rPr>
            </w:pPr>
            <w:r w:rsidRPr="00370259">
              <w:rPr>
                <w:lang w:val="en-US"/>
              </w:rPr>
              <w:t>PlanItemDefinition</w:t>
            </w:r>
          </w:p>
        </w:tc>
      </w:tr>
      <w:tr w:rsidR="00D509A7" w:rsidRPr="00B97C97" w14:paraId="3F5078C4" w14:textId="77777777" w:rsidTr="003B069A">
        <w:tc>
          <w:tcPr>
            <w:tcW w:w="562" w:type="dxa"/>
            <w:vMerge/>
          </w:tcPr>
          <w:p w14:paraId="322AB6A7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</w:p>
        </w:tc>
        <w:tc>
          <w:tcPr>
            <w:tcW w:w="4536" w:type="dxa"/>
          </w:tcPr>
          <w:p w14:paraId="2BADF465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  <w:proofErr w:type="spellStart"/>
            <w:r w:rsidRPr="00B97C97">
              <w:rPr>
                <w:lang w:val="en-US"/>
              </w:rPr>
              <w:t>activ:plannedStartDate</w:t>
            </w:r>
            <w:proofErr w:type="spellEnd"/>
          </w:p>
        </w:tc>
        <w:tc>
          <w:tcPr>
            <w:tcW w:w="3686" w:type="dxa"/>
            <w:gridSpan w:val="2"/>
            <w:vMerge w:val="restart"/>
          </w:tcPr>
          <w:p w14:paraId="4B85845B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  <w:r w:rsidRPr="00B97C97">
              <w:rPr>
                <w:lang w:val="en-US"/>
              </w:rPr>
              <w:t>otherAttributes</w:t>
            </w:r>
          </w:p>
        </w:tc>
        <w:tc>
          <w:tcPr>
            <w:tcW w:w="561" w:type="dxa"/>
            <w:vMerge/>
          </w:tcPr>
          <w:p w14:paraId="5C3383B4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</w:p>
        </w:tc>
      </w:tr>
      <w:tr w:rsidR="00D509A7" w:rsidRPr="00B97C97" w14:paraId="156A557A" w14:textId="77777777" w:rsidTr="003B069A">
        <w:tc>
          <w:tcPr>
            <w:tcW w:w="562" w:type="dxa"/>
            <w:vMerge/>
          </w:tcPr>
          <w:p w14:paraId="0D35D205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</w:p>
        </w:tc>
        <w:tc>
          <w:tcPr>
            <w:tcW w:w="4536" w:type="dxa"/>
          </w:tcPr>
          <w:p w14:paraId="64C6C2FC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  <w:proofErr w:type="spellStart"/>
            <w:r w:rsidRPr="00B97C97">
              <w:rPr>
                <w:lang w:val="en-US"/>
              </w:rPr>
              <w:t>activ:plannedEndDate</w:t>
            </w:r>
            <w:proofErr w:type="spellEnd"/>
          </w:p>
        </w:tc>
        <w:tc>
          <w:tcPr>
            <w:tcW w:w="3686" w:type="dxa"/>
            <w:gridSpan w:val="2"/>
            <w:vMerge/>
          </w:tcPr>
          <w:p w14:paraId="38332E17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</w:p>
        </w:tc>
        <w:tc>
          <w:tcPr>
            <w:tcW w:w="561" w:type="dxa"/>
            <w:vMerge/>
          </w:tcPr>
          <w:p w14:paraId="1E7BFB74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</w:p>
        </w:tc>
      </w:tr>
      <w:tr w:rsidR="00D509A7" w14:paraId="1E66513B" w14:textId="77777777" w:rsidTr="003B069A">
        <w:tc>
          <w:tcPr>
            <w:tcW w:w="562" w:type="dxa"/>
            <w:vMerge/>
          </w:tcPr>
          <w:p w14:paraId="2B5DF5F9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</w:p>
        </w:tc>
        <w:tc>
          <w:tcPr>
            <w:tcW w:w="4536" w:type="dxa"/>
          </w:tcPr>
          <w:p w14:paraId="4EB22454" w14:textId="77777777" w:rsidR="00D509A7" w:rsidRDefault="00D509A7" w:rsidP="00B97C97">
            <w:pPr>
              <w:ind w:firstLine="0"/>
            </w:pPr>
            <w:proofErr w:type="spellStart"/>
            <w:r w:rsidRPr="00B97C97">
              <w:rPr>
                <w:lang w:val="en-US"/>
              </w:rPr>
              <w:t>activ</w:t>
            </w:r>
            <w:proofErr w:type="spellEnd"/>
            <w:r w:rsidRPr="00B97C97">
              <w:rPr>
                <w:lang w:val="en-US"/>
              </w:rPr>
              <w:t>:</w:t>
            </w:r>
            <w:r w:rsidRPr="00B97C97">
              <w:t>actualStartDate</w:t>
            </w:r>
          </w:p>
        </w:tc>
        <w:tc>
          <w:tcPr>
            <w:tcW w:w="3686" w:type="dxa"/>
            <w:gridSpan w:val="2"/>
            <w:vMerge/>
          </w:tcPr>
          <w:p w14:paraId="23288050" w14:textId="77777777" w:rsidR="00D509A7" w:rsidRDefault="00D509A7" w:rsidP="00B97C97">
            <w:pPr>
              <w:ind w:firstLine="0"/>
            </w:pPr>
          </w:p>
        </w:tc>
        <w:tc>
          <w:tcPr>
            <w:tcW w:w="561" w:type="dxa"/>
            <w:vMerge/>
          </w:tcPr>
          <w:p w14:paraId="63CF2FB6" w14:textId="77777777" w:rsidR="00D509A7" w:rsidRPr="00B97C97" w:rsidRDefault="00D509A7" w:rsidP="00B97C97">
            <w:pPr>
              <w:ind w:firstLine="0"/>
            </w:pPr>
          </w:p>
        </w:tc>
      </w:tr>
      <w:tr w:rsidR="00D509A7" w14:paraId="284CA41A" w14:textId="77777777" w:rsidTr="003B069A">
        <w:tc>
          <w:tcPr>
            <w:tcW w:w="562" w:type="dxa"/>
            <w:vMerge/>
          </w:tcPr>
          <w:p w14:paraId="5646FE6D" w14:textId="77777777" w:rsidR="00D509A7" w:rsidRPr="00B97C97" w:rsidRDefault="00D509A7" w:rsidP="00B97C97">
            <w:pPr>
              <w:ind w:firstLine="0"/>
            </w:pPr>
          </w:p>
        </w:tc>
        <w:tc>
          <w:tcPr>
            <w:tcW w:w="4536" w:type="dxa"/>
          </w:tcPr>
          <w:p w14:paraId="7C9B8C10" w14:textId="77777777" w:rsidR="00D509A7" w:rsidRDefault="00D509A7" w:rsidP="00B97C97">
            <w:pPr>
              <w:ind w:firstLine="0"/>
            </w:pPr>
            <w:r w:rsidRPr="00B97C97">
              <w:t>activ:actualEndDate</w:t>
            </w:r>
          </w:p>
        </w:tc>
        <w:tc>
          <w:tcPr>
            <w:tcW w:w="3686" w:type="dxa"/>
            <w:gridSpan w:val="2"/>
            <w:vMerge/>
          </w:tcPr>
          <w:p w14:paraId="7659344D" w14:textId="77777777" w:rsidR="00D509A7" w:rsidRDefault="00D509A7" w:rsidP="00B97C97">
            <w:pPr>
              <w:ind w:firstLine="0"/>
            </w:pPr>
          </w:p>
        </w:tc>
        <w:tc>
          <w:tcPr>
            <w:tcW w:w="561" w:type="dxa"/>
            <w:vMerge/>
          </w:tcPr>
          <w:p w14:paraId="57385CCA" w14:textId="77777777" w:rsidR="00D509A7" w:rsidRPr="00B97C97" w:rsidRDefault="00D509A7" w:rsidP="00B97C97">
            <w:pPr>
              <w:ind w:firstLine="0"/>
            </w:pPr>
          </w:p>
        </w:tc>
      </w:tr>
      <w:tr w:rsidR="00D509A7" w14:paraId="60D379B6" w14:textId="77777777" w:rsidTr="003B069A">
        <w:tc>
          <w:tcPr>
            <w:tcW w:w="562" w:type="dxa"/>
            <w:vMerge/>
          </w:tcPr>
          <w:p w14:paraId="1F403072" w14:textId="77777777" w:rsidR="00D509A7" w:rsidRPr="00B97C97" w:rsidRDefault="00D509A7" w:rsidP="00B97C97">
            <w:pPr>
              <w:ind w:firstLine="0"/>
            </w:pPr>
          </w:p>
        </w:tc>
        <w:tc>
          <w:tcPr>
            <w:tcW w:w="4536" w:type="dxa"/>
          </w:tcPr>
          <w:p w14:paraId="7C8F4553" w14:textId="77777777" w:rsidR="00D509A7" w:rsidRDefault="00D509A7" w:rsidP="00B97C97">
            <w:pPr>
              <w:ind w:firstLine="0"/>
            </w:pPr>
            <w:r w:rsidRPr="00B97C97">
              <w:t>activ:manualStopped</w:t>
            </w:r>
          </w:p>
        </w:tc>
        <w:tc>
          <w:tcPr>
            <w:tcW w:w="3686" w:type="dxa"/>
            <w:gridSpan w:val="2"/>
            <w:vMerge/>
          </w:tcPr>
          <w:p w14:paraId="1F637F09" w14:textId="77777777" w:rsidR="00D509A7" w:rsidRDefault="00D509A7" w:rsidP="00B97C97">
            <w:pPr>
              <w:ind w:firstLine="0"/>
            </w:pPr>
          </w:p>
        </w:tc>
        <w:tc>
          <w:tcPr>
            <w:tcW w:w="561" w:type="dxa"/>
            <w:vMerge/>
          </w:tcPr>
          <w:p w14:paraId="470D35BD" w14:textId="77777777" w:rsidR="00D509A7" w:rsidRPr="00B97C97" w:rsidRDefault="00D509A7" w:rsidP="00B97C97">
            <w:pPr>
              <w:ind w:firstLine="0"/>
            </w:pPr>
          </w:p>
        </w:tc>
      </w:tr>
      <w:tr w:rsidR="00D509A7" w14:paraId="4B9EEE41" w14:textId="77777777" w:rsidTr="003B069A">
        <w:tc>
          <w:tcPr>
            <w:tcW w:w="562" w:type="dxa"/>
            <w:vMerge/>
          </w:tcPr>
          <w:p w14:paraId="2BF12418" w14:textId="77777777" w:rsidR="00D509A7" w:rsidRPr="00B97C97" w:rsidRDefault="00D509A7" w:rsidP="00B97C97">
            <w:pPr>
              <w:ind w:firstLine="0"/>
            </w:pPr>
          </w:p>
        </w:tc>
        <w:tc>
          <w:tcPr>
            <w:tcW w:w="4536" w:type="dxa"/>
          </w:tcPr>
          <w:p w14:paraId="5D02728D" w14:textId="77777777" w:rsidR="00D509A7" w:rsidRDefault="00D509A7" w:rsidP="00B97C97">
            <w:pPr>
              <w:ind w:firstLine="0"/>
            </w:pPr>
            <w:r w:rsidRPr="00B97C97">
              <w:t>activ:index</w:t>
            </w:r>
          </w:p>
        </w:tc>
        <w:tc>
          <w:tcPr>
            <w:tcW w:w="3686" w:type="dxa"/>
            <w:gridSpan w:val="2"/>
            <w:vMerge/>
          </w:tcPr>
          <w:p w14:paraId="41F17027" w14:textId="77777777" w:rsidR="00D509A7" w:rsidRDefault="00D509A7" w:rsidP="00B97C97">
            <w:pPr>
              <w:ind w:firstLine="0"/>
            </w:pPr>
          </w:p>
        </w:tc>
        <w:tc>
          <w:tcPr>
            <w:tcW w:w="561" w:type="dxa"/>
            <w:vMerge/>
          </w:tcPr>
          <w:p w14:paraId="66685558" w14:textId="77777777" w:rsidR="00D509A7" w:rsidRPr="00B97C97" w:rsidRDefault="00D509A7" w:rsidP="00B97C97">
            <w:pPr>
              <w:ind w:firstLine="0"/>
            </w:pPr>
          </w:p>
        </w:tc>
      </w:tr>
      <w:tr w:rsidR="00D509A7" w14:paraId="3DFD6057" w14:textId="77777777" w:rsidTr="003B069A">
        <w:tc>
          <w:tcPr>
            <w:tcW w:w="562" w:type="dxa"/>
            <w:vMerge/>
          </w:tcPr>
          <w:p w14:paraId="2B2712EC" w14:textId="77777777" w:rsidR="00D509A7" w:rsidRDefault="00D509A7" w:rsidP="00B97C97">
            <w:pPr>
              <w:ind w:firstLine="0"/>
            </w:pPr>
          </w:p>
        </w:tc>
        <w:tc>
          <w:tcPr>
            <w:tcW w:w="4536" w:type="dxa"/>
          </w:tcPr>
          <w:p w14:paraId="150DC360" w14:textId="77777777" w:rsidR="00D509A7" w:rsidRDefault="00D509A7" w:rsidP="00B97C97">
            <w:pPr>
              <w:ind w:firstLine="0"/>
            </w:pPr>
            <w:r>
              <w:t>cm:title</w:t>
            </w:r>
          </w:p>
        </w:tc>
        <w:tc>
          <w:tcPr>
            <w:tcW w:w="3686" w:type="dxa"/>
            <w:gridSpan w:val="2"/>
            <w:vMerge/>
          </w:tcPr>
          <w:p w14:paraId="4C0CF2F8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</w:p>
        </w:tc>
        <w:tc>
          <w:tcPr>
            <w:tcW w:w="561" w:type="dxa"/>
            <w:vMerge/>
          </w:tcPr>
          <w:p w14:paraId="27D1FDAB" w14:textId="77777777" w:rsidR="00D509A7" w:rsidRPr="00B97C97" w:rsidRDefault="00D509A7" w:rsidP="00B97C97">
            <w:pPr>
              <w:ind w:firstLine="0"/>
            </w:pPr>
          </w:p>
        </w:tc>
      </w:tr>
      <w:tr w:rsidR="00D509A7" w14:paraId="28D61506" w14:textId="77777777" w:rsidTr="003B069A">
        <w:tc>
          <w:tcPr>
            <w:tcW w:w="562" w:type="dxa"/>
            <w:vMerge/>
          </w:tcPr>
          <w:p w14:paraId="3C65AD91" w14:textId="77777777" w:rsidR="00D509A7" w:rsidRDefault="00D509A7" w:rsidP="00B97C97">
            <w:pPr>
              <w:ind w:firstLine="0"/>
            </w:pPr>
          </w:p>
        </w:tc>
        <w:tc>
          <w:tcPr>
            <w:tcW w:w="4536" w:type="dxa"/>
          </w:tcPr>
          <w:p w14:paraId="23C063DA" w14:textId="77777777" w:rsidR="00D509A7" w:rsidRDefault="00D509A7" w:rsidP="00B97C97">
            <w:pPr>
              <w:ind w:firstLine="0"/>
            </w:pPr>
            <w:r w:rsidRPr="00D509A7">
              <w:t>stages:startCompletenessLevelsRestriction</w:t>
            </w:r>
          </w:p>
        </w:tc>
        <w:tc>
          <w:tcPr>
            <w:tcW w:w="3686" w:type="dxa"/>
            <w:gridSpan w:val="2"/>
            <w:vMerge/>
          </w:tcPr>
          <w:p w14:paraId="26C3634F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</w:p>
        </w:tc>
        <w:tc>
          <w:tcPr>
            <w:tcW w:w="561" w:type="dxa"/>
            <w:vMerge/>
          </w:tcPr>
          <w:p w14:paraId="30C5A19F" w14:textId="77777777" w:rsidR="00D509A7" w:rsidRPr="00B97C97" w:rsidRDefault="00D509A7" w:rsidP="00B97C97">
            <w:pPr>
              <w:ind w:firstLine="0"/>
            </w:pPr>
          </w:p>
        </w:tc>
      </w:tr>
      <w:tr w:rsidR="00D509A7" w14:paraId="0E8B3886" w14:textId="77777777" w:rsidTr="003B069A">
        <w:tc>
          <w:tcPr>
            <w:tcW w:w="562" w:type="dxa"/>
            <w:vMerge/>
          </w:tcPr>
          <w:p w14:paraId="37F14CDD" w14:textId="77777777" w:rsidR="00D509A7" w:rsidRDefault="00D509A7" w:rsidP="00B97C97">
            <w:pPr>
              <w:ind w:firstLine="0"/>
            </w:pPr>
          </w:p>
        </w:tc>
        <w:tc>
          <w:tcPr>
            <w:tcW w:w="4536" w:type="dxa"/>
          </w:tcPr>
          <w:p w14:paraId="3F1E9147" w14:textId="77777777" w:rsidR="00D509A7" w:rsidRDefault="00D509A7" w:rsidP="00B97C97">
            <w:pPr>
              <w:ind w:firstLine="0"/>
            </w:pPr>
            <w:r w:rsidRPr="00D509A7">
              <w:t>stages:stopCompletenessLevelsRestriction</w:t>
            </w:r>
          </w:p>
        </w:tc>
        <w:tc>
          <w:tcPr>
            <w:tcW w:w="3686" w:type="dxa"/>
            <w:gridSpan w:val="2"/>
            <w:vMerge/>
          </w:tcPr>
          <w:p w14:paraId="12B82637" w14:textId="77777777" w:rsidR="00D509A7" w:rsidRPr="00B97C97" w:rsidRDefault="00D509A7" w:rsidP="00B97C97">
            <w:pPr>
              <w:ind w:firstLine="0"/>
              <w:rPr>
                <w:lang w:val="en-US"/>
              </w:rPr>
            </w:pPr>
          </w:p>
        </w:tc>
        <w:tc>
          <w:tcPr>
            <w:tcW w:w="561" w:type="dxa"/>
            <w:vMerge/>
          </w:tcPr>
          <w:p w14:paraId="3D9EC227" w14:textId="77777777" w:rsidR="00D509A7" w:rsidRPr="00B97C97" w:rsidRDefault="00D509A7" w:rsidP="00B97C97">
            <w:pPr>
              <w:ind w:firstLine="0"/>
            </w:pPr>
          </w:p>
        </w:tc>
      </w:tr>
      <w:tr w:rsidR="00D377BE" w14:paraId="6ABF4E3C" w14:textId="77777777" w:rsidTr="003B069A">
        <w:tc>
          <w:tcPr>
            <w:tcW w:w="562" w:type="dxa"/>
            <w:vMerge/>
          </w:tcPr>
          <w:p w14:paraId="0E0424CE" w14:textId="77777777" w:rsidR="00D377BE" w:rsidRDefault="00D377BE" w:rsidP="00B97C97">
            <w:pPr>
              <w:ind w:firstLine="0"/>
            </w:pPr>
          </w:p>
        </w:tc>
        <w:tc>
          <w:tcPr>
            <w:tcW w:w="4536" w:type="dxa"/>
          </w:tcPr>
          <w:p w14:paraId="5004A82F" w14:textId="77777777" w:rsidR="00D377BE" w:rsidRDefault="00D377BE" w:rsidP="00B97C97">
            <w:pPr>
              <w:ind w:firstLine="0"/>
            </w:pPr>
            <w:r w:rsidRPr="005F6501">
              <w:t>activ:manualStarted</w:t>
            </w:r>
          </w:p>
        </w:tc>
        <w:tc>
          <w:tcPr>
            <w:tcW w:w="2410" w:type="dxa"/>
          </w:tcPr>
          <w:p w14:paraId="5DB4F980" w14:textId="77777777" w:rsidR="00D377BE" w:rsidRPr="00B97C97" w:rsidRDefault="00D377BE" w:rsidP="00B97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manualActivationRule</w:t>
            </w:r>
          </w:p>
        </w:tc>
        <w:tc>
          <w:tcPr>
            <w:tcW w:w="1276" w:type="dxa"/>
            <w:vMerge w:val="restart"/>
          </w:tcPr>
          <w:p w14:paraId="02D488F5" w14:textId="77777777" w:rsidR="00D377BE" w:rsidRPr="00370259" w:rsidRDefault="00D377BE" w:rsidP="00B97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PlanItemControl</w:t>
            </w:r>
          </w:p>
        </w:tc>
        <w:tc>
          <w:tcPr>
            <w:tcW w:w="561" w:type="dxa"/>
            <w:vMerge/>
          </w:tcPr>
          <w:p w14:paraId="2E96D03C" w14:textId="77777777" w:rsidR="00D377BE" w:rsidRPr="00B97C97" w:rsidRDefault="00D377BE" w:rsidP="00B97C97">
            <w:pPr>
              <w:ind w:firstLine="0"/>
            </w:pPr>
          </w:p>
        </w:tc>
      </w:tr>
      <w:tr w:rsidR="00D377BE" w14:paraId="2E8F5F15" w14:textId="77777777" w:rsidTr="003B069A">
        <w:tc>
          <w:tcPr>
            <w:tcW w:w="562" w:type="dxa"/>
            <w:vMerge/>
          </w:tcPr>
          <w:p w14:paraId="48294CBB" w14:textId="77777777" w:rsidR="00D377BE" w:rsidRDefault="00D377BE" w:rsidP="00B97C97">
            <w:pPr>
              <w:ind w:firstLine="0"/>
            </w:pPr>
          </w:p>
        </w:tc>
        <w:tc>
          <w:tcPr>
            <w:tcW w:w="4536" w:type="dxa"/>
          </w:tcPr>
          <w:p w14:paraId="73718237" w14:textId="77777777" w:rsidR="00D377BE" w:rsidRPr="005F6501" w:rsidRDefault="00D377BE" w:rsidP="00B97C97">
            <w:pPr>
              <w:ind w:firstLine="0"/>
              <w:rPr>
                <w:lang w:val="en-US"/>
              </w:rPr>
            </w:pPr>
            <w:proofErr w:type="spellStart"/>
            <w:r w:rsidRPr="005F6501">
              <w:rPr>
                <w:lang w:val="en-US"/>
              </w:rPr>
              <w:t>activ</w:t>
            </w:r>
            <w:proofErr w:type="spellEnd"/>
            <w:r w:rsidRPr="005F6501">
              <w:t>:repeatab</w:t>
            </w:r>
            <w:r w:rsidRPr="005F6501">
              <w:rPr>
                <w:lang w:val="en-US"/>
              </w:rPr>
              <w:t>le</w:t>
            </w:r>
          </w:p>
        </w:tc>
        <w:tc>
          <w:tcPr>
            <w:tcW w:w="2410" w:type="dxa"/>
          </w:tcPr>
          <w:p w14:paraId="649D617A" w14:textId="77777777" w:rsidR="00D377BE" w:rsidRPr="00B97C97" w:rsidRDefault="00D377BE" w:rsidP="00B97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repetitionRule</w:t>
            </w:r>
          </w:p>
        </w:tc>
        <w:tc>
          <w:tcPr>
            <w:tcW w:w="1276" w:type="dxa"/>
            <w:vMerge/>
          </w:tcPr>
          <w:p w14:paraId="04B17BF0" w14:textId="77777777" w:rsidR="00D377BE" w:rsidRPr="00B97C97" w:rsidRDefault="00D377BE" w:rsidP="00B97C97">
            <w:pPr>
              <w:ind w:firstLine="0"/>
              <w:rPr>
                <w:lang w:val="en-US"/>
              </w:rPr>
            </w:pPr>
          </w:p>
        </w:tc>
        <w:tc>
          <w:tcPr>
            <w:tcW w:w="561" w:type="dxa"/>
            <w:vMerge/>
          </w:tcPr>
          <w:p w14:paraId="27EC47E8" w14:textId="77777777" w:rsidR="00D377BE" w:rsidRPr="00B97C97" w:rsidRDefault="00D377BE" w:rsidP="00B97C97">
            <w:pPr>
              <w:ind w:firstLine="0"/>
            </w:pPr>
          </w:p>
        </w:tc>
      </w:tr>
      <w:tr w:rsidR="00D377BE" w14:paraId="35DE053E" w14:textId="77777777" w:rsidTr="003B069A">
        <w:trPr>
          <w:trHeight w:val="545"/>
        </w:trPr>
        <w:tc>
          <w:tcPr>
            <w:tcW w:w="562" w:type="dxa"/>
            <w:vMerge/>
          </w:tcPr>
          <w:p w14:paraId="4D3F6D43" w14:textId="77777777" w:rsidR="00D377BE" w:rsidRDefault="00D377BE" w:rsidP="00B97C97">
            <w:pPr>
              <w:ind w:firstLine="0"/>
            </w:pPr>
          </w:p>
        </w:tc>
        <w:tc>
          <w:tcPr>
            <w:tcW w:w="4536" w:type="dxa"/>
          </w:tcPr>
          <w:p w14:paraId="154F8BDE" w14:textId="77777777" w:rsidR="00D377BE" w:rsidRPr="005F6501" w:rsidRDefault="00D377BE" w:rsidP="00B97C97">
            <w:pPr>
              <w:ind w:firstLine="0"/>
              <w:rPr>
                <w:lang w:val="en-US"/>
              </w:rPr>
            </w:pPr>
            <w:r w:rsidRPr="005F6501">
              <w:rPr>
                <w:lang w:val="en-US"/>
              </w:rPr>
              <w:t>icaseEvent:activityStartEvents</w:t>
            </w:r>
          </w:p>
        </w:tc>
        <w:tc>
          <w:tcPr>
            <w:tcW w:w="3686" w:type="dxa"/>
            <w:gridSpan w:val="2"/>
          </w:tcPr>
          <w:p w14:paraId="27B58609" w14:textId="77777777" w:rsidR="00D377BE" w:rsidRPr="00B97C97" w:rsidRDefault="00D377BE" w:rsidP="00B97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entryCriteria</w:t>
            </w:r>
          </w:p>
        </w:tc>
        <w:tc>
          <w:tcPr>
            <w:tcW w:w="561" w:type="dxa"/>
            <w:vMerge w:val="restart"/>
            <w:textDirection w:val="btLr"/>
          </w:tcPr>
          <w:p w14:paraId="79E3DE8F" w14:textId="77777777" w:rsidR="00D377BE" w:rsidRPr="005F6501" w:rsidRDefault="00D377BE" w:rsidP="005F6501">
            <w:pPr>
              <w:ind w:left="113" w:right="113" w:firstLine="0"/>
              <w:rPr>
                <w:lang w:val="en-US"/>
              </w:rPr>
            </w:pPr>
            <w:r>
              <w:rPr>
                <w:lang w:val="en-US"/>
              </w:rPr>
              <w:t>planItem</w:t>
            </w:r>
          </w:p>
        </w:tc>
      </w:tr>
      <w:tr w:rsidR="00D377BE" w14:paraId="24C53EBB" w14:textId="77777777" w:rsidTr="003B069A">
        <w:trPr>
          <w:trHeight w:val="553"/>
        </w:trPr>
        <w:tc>
          <w:tcPr>
            <w:tcW w:w="562" w:type="dxa"/>
            <w:vMerge/>
          </w:tcPr>
          <w:p w14:paraId="217BE794" w14:textId="77777777" w:rsidR="00D377BE" w:rsidRDefault="00D377BE" w:rsidP="00B97C97">
            <w:pPr>
              <w:ind w:firstLine="0"/>
            </w:pPr>
          </w:p>
        </w:tc>
        <w:tc>
          <w:tcPr>
            <w:tcW w:w="4536" w:type="dxa"/>
          </w:tcPr>
          <w:p w14:paraId="296FDA41" w14:textId="77777777" w:rsidR="00D377BE" w:rsidRPr="005F6501" w:rsidRDefault="00D377BE" w:rsidP="00B97C97">
            <w:pPr>
              <w:ind w:firstLine="0"/>
              <w:rPr>
                <w:lang w:val="en-US"/>
              </w:rPr>
            </w:pPr>
            <w:r w:rsidRPr="00D377BE">
              <w:rPr>
                <w:lang w:val="en-US"/>
              </w:rPr>
              <w:t>icaseEvent:activityEndEvents</w:t>
            </w:r>
          </w:p>
        </w:tc>
        <w:tc>
          <w:tcPr>
            <w:tcW w:w="3686" w:type="dxa"/>
            <w:gridSpan w:val="2"/>
          </w:tcPr>
          <w:p w14:paraId="4314C003" w14:textId="77777777" w:rsidR="00D377BE" w:rsidRPr="00B97C97" w:rsidRDefault="00D377BE" w:rsidP="00B97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exitCriteria</w:t>
            </w:r>
          </w:p>
        </w:tc>
        <w:tc>
          <w:tcPr>
            <w:tcW w:w="561" w:type="dxa"/>
            <w:vMerge/>
          </w:tcPr>
          <w:p w14:paraId="0E17091C" w14:textId="77777777" w:rsidR="00D377BE" w:rsidRDefault="00D377BE" w:rsidP="00B97C97">
            <w:pPr>
              <w:ind w:firstLine="0"/>
              <w:rPr>
                <w:lang w:val="en-US"/>
              </w:rPr>
            </w:pPr>
          </w:p>
        </w:tc>
      </w:tr>
    </w:tbl>
    <w:p w14:paraId="3E045151" w14:textId="77777777" w:rsidR="003B069A" w:rsidRDefault="003B069A" w:rsidP="003B069A">
      <w:pPr>
        <w:pStyle w:val="Zag"/>
        <w:spacing w:before="720"/>
      </w:pPr>
    </w:p>
    <w:p w14:paraId="46B071E8" w14:textId="77777777" w:rsidR="003B069A" w:rsidRDefault="003B069A">
      <w:pPr>
        <w:spacing w:after="160" w:line="259" w:lineRule="auto"/>
        <w:ind w:firstLine="0"/>
        <w:jc w:val="left"/>
        <w:rPr>
          <w:rFonts w:eastAsiaTheme="majorEastAsia" w:cstheme="minorHAnsi"/>
          <w:b/>
          <w:color w:val="000000" w:themeColor="text1"/>
          <w:sz w:val="32"/>
          <w:szCs w:val="32"/>
          <w:lang w:val="en-US"/>
        </w:rPr>
      </w:pPr>
      <w:r>
        <w:br w:type="page"/>
      </w:r>
    </w:p>
    <w:p w14:paraId="7A0EB72E" w14:textId="77777777" w:rsidR="00DA7D91" w:rsidRDefault="00DA7D91" w:rsidP="003B069A">
      <w:pPr>
        <w:pStyle w:val="Zag"/>
        <w:numPr>
          <w:ilvl w:val="0"/>
          <w:numId w:val="37"/>
        </w:numPr>
        <w:spacing w:before="720"/>
      </w:pPr>
      <w:bookmarkStart w:id="19" w:name="_Toc451756783"/>
      <w:r>
        <w:lastRenderedPageBreak/>
        <w:t>Task</w:t>
      </w:r>
      <w:bookmarkEnd w:id="19"/>
    </w:p>
    <w:p w14:paraId="2196611D" w14:textId="77777777" w:rsidR="00B324FF" w:rsidRPr="00047F3C" w:rsidRDefault="00B324FF" w:rsidP="00047F3C">
      <w:pPr>
        <w:rPr>
          <w:b/>
          <w:i/>
          <w:sz w:val="28"/>
        </w:rPr>
      </w:pPr>
      <w:r w:rsidRPr="00047F3C">
        <w:rPr>
          <w:b/>
          <w:i/>
          <w:sz w:val="28"/>
        </w:rPr>
        <w:t>Type: icaseTask:task</w:t>
      </w:r>
    </w:p>
    <w:p w14:paraId="211863B0" w14:textId="77777777" w:rsidR="00EC56AA" w:rsidRPr="009C1907" w:rsidRDefault="009C1907" w:rsidP="009C1907">
      <w:r>
        <w:t xml:space="preserve">Задаче в </w:t>
      </w:r>
      <w:r>
        <w:rPr>
          <w:lang w:val="en-US"/>
        </w:rPr>
        <w:t>Citeck</w:t>
      </w:r>
      <w:r w:rsidRPr="009C1907">
        <w:t xml:space="preserve"> </w:t>
      </w:r>
      <w:r>
        <w:rPr>
          <w:lang w:val="en-US"/>
        </w:rPr>
        <w:t>EcoS</w:t>
      </w:r>
      <w:r w:rsidRPr="009C1907">
        <w:t xml:space="preserve"> </w:t>
      </w:r>
      <w:r>
        <w:t xml:space="preserve">соответствует </w:t>
      </w:r>
      <w:r>
        <w:rPr>
          <w:lang w:val="en-US"/>
        </w:rPr>
        <w:t>ProcessTask</w:t>
      </w:r>
      <w:r w:rsidRPr="009C1907">
        <w:t xml:space="preserve"> </w:t>
      </w:r>
      <w:r>
        <w:t xml:space="preserve">в </w:t>
      </w:r>
      <w:r>
        <w:rPr>
          <w:lang w:val="en-US"/>
        </w:rPr>
        <w:t>CMMN</w:t>
      </w:r>
      <w:r w:rsidRPr="009C1907">
        <w:t>.</w:t>
      </w:r>
    </w:p>
    <w:p w14:paraId="3FB51BB9" w14:textId="77777777" w:rsidR="00EC56AA" w:rsidRPr="00D95E02" w:rsidRDefault="00B324FF" w:rsidP="00B324FF">
      <w:r w:rsidRPr="00B324FF">
        <w:t xml:space="preserve">Все свойства </w:t>
      </w:r>
      <w:r>
        <w:t>и ассоциации с</w:t>
      </w:r>
      <w:r w:rsidRPr="00B324FF">
        <w:t xml:space="preserve"> </w:t>
      </w:r>
      <w:r>
        <w:rPr>
          <w:lang w:val="en-US"/>
        </w:rPr>
        <w:t>target</w:t>
      </w:r>
      <w:r>
        <w:t xml:space="preserve"> типом </w:t>
      </w:r>
      <w:r w:rsidRPr="00B324FF">
        <w:rPr>
          <w:i/>
        </w:rPr>
        <w:t>icaseRole:role</w:t>
      </w:r>
      <w:r>
        <w:t xml:space="preserve"> </w:t>
      </w:r>
      <w:r w:rsidRPr="00B324FF">
        <w:t xml:space="preserve">описанные в </w:t>
      </w:r>
      <w:r>
        <w:rPr>
          <w:lang w:val="en-US"/>
        </w:rPr>
        <w:t>Task</w:t>
      </w:r>
      <w:r w:rsidR="003B4B43">
        <w:t xml:space="preserve"> </w:t>
      </w:r>
      <w:r w:rsidRPr="00B324FF">
        <w:t xml:space="preserve">+ </w:t>
      </w:r>
      <w:r>
        <w:t xml:space="preserve">информацию о типе нужно сохранить в </w:t>
      </w:r>
      <w:r>
        <w:rPr>
          <w:lang w:val="en-US"/>
        </w:rPr>
        <w:t>otherAttributes</w:t>
      </w:r>
      <w:r w:rsidR="003B4B43">
        <w:t>.</w:t>
      </w:r>
      <w:r w:rsidR="003B4B43" w:rsidRPr="003B4B43">
        <w:t xml:space="preserve"> </w:t>
      </w:r>
      <w:r w:rsidR="00D13FC2">
        <w:t>Исключения – свойства, которые уже записаны в другие поля</w:t>
      </w:r>
      <w:r w:rsidR="00D13FC2" w:rsidRPr="00D13FC2">
        <w:t xml:space="preserve">. </w:t>
      </w:r>
      <w:r w:rsidR="003B4B43">
        <w:t xml:space="preserve">Если ассоциация множественная, то следует объединить </w:t>
      </w:r>
      <w:r w:rsidR="003B4B43">
        <w:rPr>
          <w:lang w:val="en-US"/>
        </w:rPr>
        <w:t>UUID</w:t>
      </w:r>
      <w:r w:rsidR="003B4B43" w:rsidRPr="003B4B43">
        <w:t>’</w:t>
      </w:r>
      <w:r w:rsidR="003B4B43">
        <w:t>ы через запятую.</w:t>
      </w:r>
    </w:p>
    <w:p w14:paraId="21F5584F" w14:textId="77777777" w:rsidR="00EC56AA" w:rsidRPr="00D95E02" w:rsidRDefault="003B4B43" w:rsidP="007261C5">
      <w:pPr>
        <w:spacing w:after="240"/>
      </w:pPr>
      <w:r>
        <w:t>Process</w:t>
      </w:r>
      <w:r w:rsidRPr="003B4B43">
        <w:t xml:space="preserve"> </w:t>
      </w:r>
      <w:r>
        <w:t>–</w:t>
      </w:r>
      <w:r w:rsidRPr="003B4B43">
        <w:t xml:space="preserve"> </w:t>
      </w:r>
      <w:r w:rsidR="00D95E02">
        <w:rPr>
          <w:lang w:val="en-US"/>
        </w:rPr>
        <w:t>BPMN</w:t>
      </w:r>
      <w:r w:rsidRPr="003B4B43">
        <w:t xml:space="preserve"> </w:t>
      </w:r>
      <w:r>
        <w:t>процесс</w:t>
      </w:r>
      <w:r w:rsidRPr="003B4B43">
        <w:t xml:space="preserve">, </w:t>
      </w:r>
      <w:r>
        <w:t xml:space="preserve">который следует запустить при запуске задачи. </w:t>
      </w:r>
      <w:r w:rsidR="00D95E02">
        <w:t xml:space="preserve">В нем описывается </w:t>
      </w:r>
      <w:proofErr w:type="spellStart"/>
      <w:r w:rsidR="00D95E02">
        <w:rPr>
          <w:lang w:val="en-US"/>
        </w:rPr>
        <w:t>implementationType</w:t>
      </w:r>
      <w:proofErr w:type="spellEnd"/>
      <w:r w:rsidR="00D95E02" w:rsidRPr="00D95E02">
        <w:t xml:space="preserve">, </w:t>
      </w:r>
      <w:r w:rsidR="00D95E02">
        <w:t xml:space="preserve">который в нашей системе всегда равен </w:t>
      </w:r>
      <w:r w:rsidR="00D95E02" w:rsidRPr="00D95E02">
        <w:t>«</w:t>
      </w:r>
      <w:r w:rsidR="00D95E02" w:rsidRPr="003B4B43">
        <w:rPr>
          <w:lang w:val="en-US"/>
        </w:rPr>
        <w:t>http</w:t>
      </w:r>
      <w:r w:rsidR="00D95E02" w:rsidRPr="00D95E02">
        <w:t>://</w:t>
      </w:r>
      <w:r w:rsidR="00D95E02" w:rsidRPr="003B4B43">
        <w:rPr>
          <w:lang w:val="en-US"/>
        </w:rPr>
        <w:t>www</w:t>
      </w:r>
      <w:r w:rsidR="00D95E02" w:rsidRPr="00D95E02">
        <w:t>.</w:t>
      </w:r>
      <w:r w:rsidR="00D95E02" w:rsidRPr="003B4B43">
        <w:rPr>
          <w:lang w:val="en-US"/>
        </w:rPr>
        <w:t>omg</w:t>
      </w:r>
      <w:r w:rsidR="00D95E02" w:rsidRPr="00D95E02">
        <w:t>.</w:t>
      </w:r>
      <w:r w:rsidR="00D95E02" w:rsidRPr="003B4B43">
        <w:rPr>
          <w:lang w:val="en-US"/>
        </w:rPr>
        <w:t>org</w:t>
      </w:r>
      <w:r w:rsidR="00D95E02" w:rsidRPr="00D95E02">
        <w:t>/</w:t>
      </w:r>
      <w:r w:rsidR="00D95E02" w:rsidRPr="003B4B43">
        <w:rPr>
          <w:lang w:val="en-US"/>
        </w:rPr>
        <w:t>spec</w:t>
      </w:r>
      <w:r w:rsidR="00D95E02" w:rsidRPr="00D95E02">
        <w:t>/</w:t>
      </w:r>
      <w:r w:rsidR="00D95E02" w:rsidRPr="003B4B43">
        <w:rPr>
          <w:lang w:val="en-US"/>
        </w:rPr>
        <w:t>CMMN</w:t>
      </w:r>
      <w:r w:rsidR="00D95E02" w:rsidRPr="00D95E02">
        <w:t>/</w:t>
      </w:r>
      <w:proofErr w:type="spellStart"/>
      <w:r w:rsidR="00D95E02" w:rsidRPr="003B4B43">
        <w:rPr>
          <w:lang w:val="en-US"/>
        </w:rPr>
        <w:t>ProcessType</w:t>
      </w:r>
      <w:proofErr w:type="spellEnd"/>
      <w:r w:rsidR="00D95E02" w:rsidRPr="00D95E02">
        <w:t>/</w:t>
      </w:r>
      <w:r w:rsidR="00D95E02" w:rsidRPr="003B4B43">
        <w:rPr>
          <w:lang w:val="en-US"/>
        </w:rPr>
        <w:t>BPMN</w:t>
      </w:r>
      <w:r w:rsidR="00D95E02" w:rsidRPr="00D95E02">
        <w:t>20»</w:t>
      </w:r>
      <w:r w:rsidR="00D95E02">
        <w:t xml:space="preserve"> и </w:t>
      </w:r>
      <w:r w:rsidR="00D95E02">
        <w:rPr>
          <w:lang w:val="en-US"/>
        </w:rPr>
        <w:t>name</w:t>
      </w:r>
      <w:r w:rsidR="00D95E02" w:rsidRPr="00D95E02">
        <w:t xml:space="preserve"> </w:t>
      </w:r>
      <w:r w:rsidR="00D95E02">
        <w:t>–</w:t>
      </w:r>
      <w:r w:rsidR="00D95E02" w:rsidRPr="00D95E02">
        <w:t xml:space="preserve"> </w:t>
      </w:r>
      <w:r w:rsidR="00D95E02">
        <w:t xml:space="preserve">имя процесса (в нашей системе </w:t>
      </w:r>
      <w:r w:rsidR="00D95E02">
        <w:rPr>
          <w:lang w:val="en-US"/>
        </w:rPr>
        <w:t>Id</w:t>
      </w:r>
      <w:r w:rsidR="00D95E02" w:rsidRPr="00D95E02">
        <w:t xml:space="preserve"> </w:t>
      </w:r>
      <w:r w:rsidR="00D95E02">
        <w:t>процесса).</w:t>
      </w:r>
    </w:p>
    <w:p w14:paraId="5C4988D8" w14:textId="77777777" w:rsidR="00D13FC2" w:rsidRPr="00D95E02" w:rsidRDefault="00D13FC2" w:rsidP="00D13FC2">
      <w:pPr>
        <w:ind w:firstLine="0"/>
      </w:pPr>
      <w:r>
        <w:t xml:space="preserve">Таблица 6 - </w:t>
      </w:r>
      <w:r>
        <w:rPr>
          <w:lang w:val="en-US"/>
        </w:rPr>
        <w:t>Task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4322"/>
        <w:gridCol w:w="2835"/>
        <w:gridCol w:w="992"/>
        <w:gridCol w:w="561"/>
      </w:tblGrid>
      <w:tr w:rsidR="00D13FC2" w:rsidRPr="00B97C97" w14:paraId="1DEED087" w14:textId="77777777" w:rsidTr="00D95E02">
        <w:trPr>
          <w:trHeight w:val="361"/>
        </w:trPr>
        <w:tc>
          <w:tcPr>
            <w:tcW w:w="4957" w:type="dxa"/>
            <w:gridSpan w:val="2"/>
          </w:tcPr>
          <w:p w14:paraId="0C139E83" w14:textId="77777777" w:rsidR="00D13FC2" w:rsidRPr="00B97C97" w:rsidRDefault="00D13FC2" w:rsidP="00D652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EcoS</w:t>
            </w:r>
          </w:p>
        </w:tc>
        <w:tc>
          <w:tcPr>
            <w:tcW w:w="4388" w:type="dxa"/>
            <w:gridSpan w:val="3"/>
          </w:tcPr>
          <w:p w14:paraId="67B4CB79" w14:textId="77777777" w:rsidR="00D13FC2" w:rsidRDefault="00D13FC2" w:rsidP="00D652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CMMN</w:t>
            </w:r>
          </w:p>
        </w:tc>
      </w:tr>
      <w:tr w:rsidR="00D13FC2" w:rsidRPr="00B97C97" w14:paraId="1A900F15" w14:textId="77777777" w:rsidTr="00D95E02">
        <w:trPr>
          <w:trHeight w:val="367"/>
        </w:trPr>
        <w:tc>
          <w:tcPr>
            <w:tcW w:w="635" w:type="dxa"/>
            <w:vMerge w:val="restart"/>
            <w:textDirection w:val="btLr"/>
          </w:tcPr>
          <w:p w14:paraId="6DC29046" w14:textId="77777777" w:rsidR="00D13FC2" w:rsidRDefault="00D13FC2" w:rsidP="00D6522E">
            <w:pPr>
              <w:ind w:left="113" w:right="113" w:firstLine="0"/>
              <w:jc w:val="center"/>
              <w:rPr>
                <w:lang w:val="en-US"/>
              </w:rPr>
            </w:pPr>
            <w:proofErr w:type="spellStart"/>
            <w:r w:rsidRPr="00D13FC2">
              <w:rPr>
                <w:lang w:val="en-US"/>
              </w:rPr>
              <w:t>icaseTask:task</w:t>
            </w:r>
            <w:proofErr w:type="spellEnd"/>
          </w:p>
        </w:tc>
        <w:tc>
          <w:tcPr>
            <w:tcW w:w="4322" w:type="dxa"/>
          </w:tcPr>
          <w:p w14:paraId="5C25C756" w14:textId="77777777" w:rsidR="00D13FC2" w:rsidRPr="00B97C97" w:rsidRDefault="00D13FC2" w:rsidP="00D6522E">
            <w:pPr>
              <w:ind w:firstLine="0"/>
              <w:rPr>
                <w:lang w:val="en-US"/>
              </w:rPr>
            </w:pPr>
            <w:r w:rsidRPr="003B4B43">
              <w:rPr>
                <w:lang w:val="en-US"/>
              </w:rPr>
              <w:t>«http://www.omg.org/spec/CMMN/</w:t>
            </w:r>
            <w:proofErr w:type="spellStart"/>
            <w:r w:rsidRPr="003B4B43">
              <w:rPr>
                <w:lang w:val="en-US"/>
              </w:rPr>
              <w:t>ProcessType</w:t>
            </w:r>
            <w:proofErr w:type="spellEnd"/>
            <w:r w:rsidRPr="003B4B43">
              <w:rPr>
                <w:lang w:val="en-US"/>
              </w:rPr>
              <w:t>/BPMN20»</w:t>
            </w:r>
          </w:p>
        </w:tc>
        <w:tc>
          <w:tcPr>
            <w:tcW w:w="2835" w:type="dxa"/>
          </w:tcPr>
          <w:p w14:paraId="305D1C77" w14:textId="77777777" w:rsidR="00D13FC2" w:rsidRPr="00B97C97" w:rsidRDefault="00D13FC2" w:rsidP="00D652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implementationType</w:t>
            </w:r>
          </w:p>
        </w:tc>
        <w:tc>
          <w:tcPr>
            <w:tcW w:w="992" w:type="dxa"/>
            <w:vMerge w:val="restart"/>
          </w:tcPr>
          <w:p w14:paraId="7F19BC1F" w14:textId="77777777" w:rsidR="00D13FC2" w:rsidRPr="00B97C97" w:rsidRDefault="00D13FC2" w:rsidP="00D652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561" w:type="dxa"/>
            <w:vMerge w:val="restart"/>
            <w:textDirection w:val="btLr"/>
          </w:tcPr>
          <w:p w14:paraId="1952E8A0" w14:textId="77777777" w:rsidR="00D13FC2" w:rsidRDefault="00D13FC2" w:rsidP="00D6522E">
            <w:pPr>
              <w:ind w:left="113" w:right="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ProcessTask</w:t>
            </w:r>
          </w:p>
          <w:p w14:paraId="1CB3033D" w14:textId="77777777" w:rsidR="00D13FC2" w:rsidRDefault="00D13FC2" w:rsidP="00D6522E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planItem</w:t>
            </w:r>
          </w:p>
        </w:tc>
      </w:tr>
      <w:tr w:rsidR="00D13FC2" w:rsidRPr="00B97C97" w14:paraId="428DC90B" w14:textId="77777777" w:rsidTr="00D6522E">
        <w:trPr>
          <w:trHeight w:val="505"/>
        </w:trPr>
        <w:tc>
          <w:tcPr>
            <w:tcW w:w="635" w:type="dxa"/>
            <w:vMerge/>
          </w:tcPr>
          <w:p w14:paraId="239F5CE4" w14:textId="77777777" w:rsidR="00D13FC2" w:rsidRPr="00B97C97" w:rsidRDefault="00D13FC2" w:rsidP="00D6522E">
            <w:pPr>
              <w:ind w:firstLine="0"/>
              <w:rPr>
                <w:lang w:val="en-US"/>
              </w:rPr>
            </w:pPr>
          </w:p>
        </w:tc>
        <w:tc>
          <w:tcPr>
            <w:tcW w:w="4322" w:type="dxa"/>
          </w:tcPr>
          <w:p w14:paraId="33BB5C83" w14:textId="77777777" w:rsidR="00D13FC2" w:rsidRPr="00D13FC2" w:rsidRDefault="00D13FC2" w:rsidP="00D13FC2">
            <w:pPr>
              <w:ind w:firstLine="0"/>
            </w:pPr>
            <w:proofErr w:type="spellStart"/>
            <w:r w:rsidRPr="00D13FC2">
              <w:rPr>
                <w:lang w:val="en-US"/>
              </w:rPr>
              <w:t>icaseTask:workflowDefinitionName</w:t>
            </w:r>
            <w:proofErr w:type="spellEnd"/>
          </w:p>
        </w:tc>
        <w:tc>
          <w:tcPr>
            <w:tcW w:w="2835" w:type="dxa"/>
          </w:tcPr>
          <w:p w14:paraId="35D8E495" w14:textId="77777777" w:rsidR="00D13FC2" w:rsidRPr="00D13FC2" w:rsidRDefault="00D13FC2" w:rsidP="00D652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  <w:vMerge/>
          </w:tcPr>
          <w:p w14:paraId="5CC5FD8C" w14:textId="77777777" w:rsidR="00D13FC2" w:rsidRPr="00D13FC2" w:rsidRDefault="00D13FC2" w:rsidP="00D6522E">
            <w:pPr>
              <w:ind w:firstLine="0"/>
              <w:rPr>
                <w:lang w:val="en-US"/>
              </w:rPr>
            </w:pPr>
          </w:p>
        </w:tc>
        <w:tc>
          <w:tcPr>
            <w:tcW w:w="561" w:type="dxa"/>
            <w:vMerge/>
          </w:tcPr>
          <w:p w14:paraId="329CC066" w14:textId="77777777" w:rsidR="00D13FC2" w:rsidRPr="00B97C97" w:rsidRDefault="00D13FC2" w:rsidP="00D6522E">
            <w:pPr>
              <w:ind w:left="113" w:right="113"/>
              <w:rPr>
                <w:lang w:val="en-US"/>
              </w:rPr>
            </w:pPr>
          </w:p>
        </w:tc>
      </w:tr>
      <w:tr w:rsidR="00D13FC2" w14:paraId="782FE427" w14:textId="77777777" w:rsidTr="00D6522E">
        <w:trPr>
          <w:trHeight w:val="227"/>
        </w:trPr>
        <w:tc>
          <w:tcPr>
            <w:tcW w:w="635" w:type="dxa"/>
            <w:vMerge/>
          </w:tcPr>
          <w:p w14:paraId="5466897B" w14:textId="77777777" w:rsidR="00D13FC2" w:rsidRDefault="00D13FC2" w:rsidP="00D13FC2">
            <w:pPr>
              <w:ind w:firstLine="0"/>
            </w:pPr>
          </w:p>
        </w:tc>
        <w:tc>
          <w:tcPr>
            <w:tcW w:w="4322" w:type="dxa"/>
          </w:tcPr>
          <w:p w14:paraId="7CB50F64" w14:textId="77777777" w:rsidR="00D13FC2" w:rsidRPr="00D13FC2" w:rsidRDefault="002662D6" w:rsidP="00D13FC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13FC2">
              <w:rPr>
                <w:lang w:val="en-US"/>
              </w:rPr>
              <w:t>rue</w:t>
            </w:r>
          </w:p>
        </w:tc>
        <w:tc>
          <w:tcPr>
            <w:tcW w:w="3827" w:type="dxa"/>
            <w:gridSpan w:val="2"/>
          </w:tcPr>
          <w:p w14:paraId="491C7C1E" w14:textId="77777777" w:rsidR="00D13FC2" w:rsidRPr="00B97C97" w:rsidRDefault="00D13FC2" w:rsidP="00D13FC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isBlocking</w:t>
            </w:r>
            <w:proofErr w:type="spellEnd"/>
          </w:p>
        </w:tc>
        <w:tc>
          <w:tcPr>
            <w:tcW w:w="561" w:type="dxa"/>
            <w:vMerge/>
          </w:tcPr>
          <w:p w14:paraId="64D2706D" w14:textId="77777777" w:rsidR="00D13FC2" w:rsidRPr="00B97C97" w:rsidRDefault="00D13FC2" w:rsidP="00D13FC2">
            <w:pPr>
              <w:ind w:left="113" w:right="113"/>
            </w:pPr>
          </w:p>
        </w:tc>
      </w:tr>
      <w:tr w:rsidR="00D13FC2" w14:paraId="6C5AD700" w14:textId="77777777" w:rsidTr="00D6522E">
        <w:trPr>
          <w:trHeight w:val="227"/>
        </w:trPr>
        <w:tc>
          <w:tcPr>
            <w:tcW w:w="635" w:type="dxa"/>
            <w:vMerge/>
          </w:tcPr>
          <w:p w14:paraId="6050B536" w14:textId="77777777" w:rsidR="00D13FC2" w:rsidRDefault="00D13FC2" w:rsidP="00D13FC2">
            <w:pPr>
              <w:ind w:firstLine="0"/>
            </w:pPr>
          </w:p>
        </w:tc>
        <w:tc>
          <w:tcPr>
            <w:tcW w:w="4322" w:type="dxa"/>
          </w:tcPr>
          <w:p w14:paraId="1344BB00" w14:textId="77777777" w:rsidR="00D13FC2" w:rsidRPr="00D13FC2" w:rsidRDefault="00D13FC2" w:rsidP="00D13FC2">
            <w:pPr>
              <w:ind w:firstLine="0"/>
            </w:pPr>
            <w:commentRangeStart w:id="20"/>
            <w:commentRangeStart w:id="21"/>
            <w:r>
              <w:t>Все не сохраненные свойства</w:t>
            </w:r>
            <w:commentRangeEnd w:id="20"/>
            <w:r w:rsidR="006170F2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0"/>
            </w:r>
            <w:commentRangeEnd w:id="21"/>
            <w:r w:rsidR="00FA743F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1"/>
            </w:r>
          </w:p>
        </w:tc>
        <w:tc>
          <w:tcPr>
            <w:tcW w:w="3827" w:type="dxa"/>
            <w:gridSpan w:val="2"/>
            <w:vMerge w:val="restart"/>
          </w:tcPr>
          <w:p w14:paraId="4EC6B56F" w14:textId="77777777" w:rsidR="00D13FC2" w:rsidRPr="00B97C97" w:rsidRDefault="00D13FC2" w:rsidP="00D13FC2">
            <w:pPr>
              <w:ind w:firstLine="0"/>
              <w:rPr>
                <w:lang w:val="en-US"/>
              </w:rPr>
            </w:pPr>
            <w:r w:rsidRPr="00B97C97">
              <w:rPr>
                <w:lang w:val="en-US"/>
              </w:rPr>
              <w:t>otherAttributes</w:t>
            </w:r>
          </w:p>
        </w:tc>
        <w:tc>
          <w:tcPr>
            <w:tcW w:w="561" w:type="dxa"/>
            <w:vMerge/>
          </w:tcPr>
          <w:p w14:paraId="382B3346" w14:textId="77777777" w:rsidR="00D13FC2" w:rsidRPr="00B97C97" w:rsidRDefault="00D13FC2" w:rsidP="00D13FC2">
            <w:pPr>
              <w:ind w:left="113" w:right="113"/>
            </w:pPr>
          </w:p>
        </w:tc>
      </w:tr>
      <w:tr w:rsidR="00D13FC2" w14:paraId="036FC70E" w14:textId="77777777" w:rsidTr="00D6522E">
        <w:trPr>
          <w:trHeight w:val="470"/>
        </w:trPr>
        <w:tc>
          <w:tcPr>
            <w:tcW w:w="635" w:type="dxa"/>
            <w:vMerge/>
          </w:tcPr>
          <w:p w14:paraId="73F6FB48" w14:textId="77777777" w:rsidR="00D13FC2" w:rsidRDefault="00D13FC2" w:rsidP="00D13FC2">
            <w:pPr>
              <w:ind w:firstLine="0"/>
            </w:pPr>
          </w:p>
        </w:tc>
        <w:tc>
          <w:tcPr>
            <w:tcW w:w="4322" w:type="dxa"/>
          </w:tcPr>
          <w:p w14:paraId="6512E2BA" w14:textId="77777777" w:rsidR="00D13FC2" w:rsidRDefault="00D13FC2" w:rsidP="00D13FC2">
            <w:pPr>
              <w:ind w:firstLine="0"/>
            </w:pPr>
            <w:commentRangeStart w:id="22"/>
            <w:commentRangeStart w:id="23"/>
            <w:r>
              <w:t xml:space="preserve">Ассоциации с </w:t>
            </w:r>
            <w:r>
              <w:rPr>
                <w:lang w:val="en-US"/>
              </w:rPr>
              <w:t>target</w:t>
            </w:r>
            <w:r w:rsidRPr="00D13FC2">
              <w:t xml:space="preserve"> </w:t>
            </w:r>
            <w:r>
              <w:t xml:space="preserve">типом </w:t>
            </w:r>
            <w:r w:rsidRPr="00B324FF">
              <w:rPr>
                <w:i/>
              </w:rPr>
              <w:t>icaseRole:role</w:t>
            </w:r>
            <w:commentRangeEnd w:id="22"/>
            <w:r w:rsidR="006170F2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2"/>
            </w:r>
            <w:commentRangeEnd w:id="23"/>
            <w:r w:rsidR="00E05179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3"/>
            </w:r>
          </w:p>
        </w:tc>
        <w:tc>
          <w:tcPr>
            <w:tcW w:w="3827" w:type="dxa"/>
            <w:gridSpan w:val="2"/>
            <w:vMerge/>
          </w:tcPr>
          <w:p w14:paraId="2090F73A" w14:textId="77777777" w:rsidR="00D13FC2" w:rsidRPr="00D13FC2" w:rsidRDefault="00D13FC2" w:rsidP="00D13FC2">
            <w:pPr>
              <w:ind w:firstLine="0"/>
            </w:pPr>
          </w:p>
        </w:tc>
        <w:tc>
          <w:tcPr>
            <w:tcW w:w="561" w:type="dxa"/>
            <w:vMerge/>
          </w:tcPr>
          <w:p w14:paraId="746936FF" w14:textId="77777777" w:rsidR="00D13FC2" w:rsidRPr="00B97C97" w:rsidRDefault="00D13FC2" w:rsidP="00D13FC2">
            <w:pPr>
              <w:ind w:left="113" w:right="113"/>
            </w:pPr>
          </w:p>
        </w:tc>
      </w:tr>
      <w:tr w:rsidR="00D13FC2" w14:paraId="4701786A" w14:textId="77777777" w:rsidTr="00D6522E">
        <w:trPr>
          <w:trHeight w:val="470"/>
        </w:trPr>
        <w:tc>
          <w:tcPr>
            <w:tcW w:w="635" w:type="dxa"/>
            <w:vMerge/>
          </w:tcPr>
          <w:p w14:paraId="723425A5" w14:textId="77777777" w:rsidR="00D13FC2" w:rsidRDefault="00D13FC2" w:rsidP="00D13FC2">
            <w:pPr>
              <w:ind w:firstLine="0"/>
            </w:pPr>
          </w:p>
        </w:tc>
        <w:tc>
          <w:tcPr>
            <w:tcW w:w="4322" w:type="dxa"/>
          </w:tcPr>
          <w:p w14:paraId="559528AC" w14:textId="77777777" w:rsidR="00D13FC2" w:rsidRPr="00D13FC2" w:rsidRDefault="00D13FC2" w:rsidP="00D13FC2">
            <w:pPr>
              <w:ind w:firstLine="0"/>
            </w:pPr>
            <w:commentRangeStart w:id="25"/>
            <w:commentRangeStart w:id="26"/>
            <w:r>
              <w:t>Тип объекта</w:t>
            </w:r>
            <w:commentRangeEnd w:id="25"/>
            <w:r w:rsidR="006170F2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5"/>
            </w:r>
            <w:commentRangeEnd w:id="26"/>
            <w:r w:rsidR="008437A9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6"/>
            </w:r>
          </w:p>
        </w:tc>
        <w:tc>
          <w:tcPr>
            <w:tcW w:w="3827" w:type="dxa"/>
            <w:gridSpan w:val="2"/>
            <w:vMerge/>
          </w:tcPr>
          <w:p w14:paraId="56462088" w14:textId="77777777" w:rsidR="00D13FC2" w:rsidRPr="00D13FC2" w:rsidRDefault="00D13FC2" w:rsidP="00D13FC2">
            <w:pPr>
              <w:ind w:firstLine="0"/>
            </w:pPr>
          </w:p>
        </w:tc>
        <w:tc>
          <w:tcPr>
            <w:tcW w:w="561" w:type="dxa"/>
            <w:vMerge/>
          </w:tcPr>
          <w:p w14:paraId="5B5AD746" w14:textId="77777777" w:rsidR="00D13FC2" w:rsidRPr="00B97C97" w:rsidRDefault="00D13FC2" w:rsidP="00D13FC2">
            <w:pPr>
              <w:ind w:left="113" w:right="113"/>
            </w:pPr>
          </w:p>
        </w:tc>
      </w:tr>
    </w:tbl>
    <w:p w14:paraId="1E754823" w14:textId="77777777" w:rsidR="00DA7D91" w:rsidRDefault="00DA7D91" w:rsidP="003B069A">
      <w:pPr>
        <w:pStyle w:val="Zag"/>
        <w:numPr>
          <w:ilvl w:val="0"/>
          <w:numId w:val="37"/>
        </w:numPr>
        <w:spacing w:before="840"/>
      </w:pPr>
      <w:bookmarkStart w:id="27" w:name="_Toc451756784"/>
      <w:r>
        <w:t>Action</w:t>
      </w:r>
      <w:bookmarkEnd w:id="27"/>
    </w:p>
    <w:p w14:paraId="145D2116" w14:textId="77777777" w:rsidR="00D13FC2" w:rsidRPr="00047F3C" w:rsidRDefault="00D13FC2" w:rsidP="00047F3C">
      <w:pPr>
        <w:rPr>
          <w:b/>
          <w:sz w:val="28"/>
        </w:rPr>
      </w:pPr>
      <w:r w:rsidRPr="00047F3C">
        <w:rPr>
          <w:b/>
          <w:sz w:val="28"/>
        </w:rPr>
        <w:t xml:space="preserve">Type: </w:t>
      </w:r>
      <w:r w:rsidR="00386B7A" w:rsidRPr="00047F3C">
        <w:rPr>
          <w:b/>
          <w:i/>
          <w:sz w:val="28"/>
        </w:rPr>
        <w:t>action:action</w:t>
      </w:r>
    </w:p>
    <w:p w14:paraId="53CB0F93" w14:textId="77777777" w:rsidR="00386B7A" w:rsidRPr="007049EE" w:rsidRDefault="00D95E02" w:rsidP="00AA2BF1">
      <w:pPr>
        <w:spacing w:after="360"/>
        <w:rPr>
          <w:lang w:val="en-US"/>
          <w:rPrChange w:id="28" w:author="GE User" w:date="2016-05-31T12:22:00Z">
            <w:rPr/>
          </w:rPrChange>
        </w:rPr>
      </w:pPr>
      <w:commentRangeStart w:id="29"/>
      <w:commentRangeStart w:id="30"/>
      <w:r>
        <w:t xml:space="preserve">Специальной сущности для действий в </w:t>
      </w:r>
      <w:r>
        <w:rPr>
          <w:lang w:val="en-US"/>
        </w:rPr>
        <w:t>CMMN</w:t>
      </w:r>
      <w:r w:rsidRPr="00D95E02">
        <w:t xml:space="preserve"> </w:t>
      </w:r>
      <w:r>
        <w:t xml:space="preserve">не предусмотрено и </w:t>
      </w:r>
      <w:r>
        <w:rPr>
          <w:lang w:val="en-US"/>
        </w:rPr>
        <w:t>Task</w:t>
      </w:r>
      <w:r w:rsidRPr="00D95E02">
        <w:t xml:space="preserve"> </w:t>
      </w:r>
      <w:r>
        <w:t xml:space="preserve">с параметром </w:t>
      </w:r>
      <w:proofErr w:type="spellStart"/>
      <w:r>
        <w:rPr>
          <w:lang w:val="en-US"/>
        </w:rPr>
        <w:t>isBlocking</w:t>
      </w:r>
      <w:proofErr w:type="spellEnd"/>
      <w:r w:rsidRPr="00D95E02">
        <w:t xml:space="preserve"> = </w:t>
      </w:r>
      <w:r>
        <w:rPr>
          <w:lang w:val="en-US"/>
        </w:rPr>
        <w:t>false</w:t>
      </w:r>
      <w:r w:rsidRPr="00D95E02">
        <w:t xml:space="preserve"> </w:t>
      </w:r>
      <w:r>
        <w:t>лучше всего подходит для этой роли.</w:t>
      </w:r>
      <w:r w:rsidR="00386B7A" w:rsidRPr="00D95E02">
        <w:t xml:space="preserve"> </w:t>
      </w:r>
      <w:commentRangeEnd w:id="29"/>
      <w:r w:rsidR="00FE511E">
        <w:rPr>
          <w:rStyle w:val="CommentReference"/>
        </w:rPr>
        <w:commentReference w:id="29"/>
      </w:r>
      <w:commentRangeEnd w:id="30"/>
      <w:r w:rsidR="008437A9">
        <w:rPr>
          <w:rStyle w:val="CommentReference"/>
        </w:rPr>
        <w:commentReference w:id="30"/>
      </w:r>
    </w:p>
    <w:p w14:paraId="3021584A" w14:textId="77777777" w:rsidR="00386B7A" w:rsidRPr="00D13FC2" w:rsidRDefault="00386B7A" w:rsidP="00386B7A">
      <w:pPr>
        <w:ind w:firstLine="0"/>
        <w:rPr>
          <w:lang w:val="en-US"/>
        </w:rPr>
      </w:pPr>
      <w:r>
        <w:t xml:space="preserve">Таблица 6 - </w:t>
      </w:r>
      <w:r>
        <w:rPr>
          <w:lang w:val="en-US"/>
        </w:rPr>
        <w:t>Action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4038"/>
        <w:gridCol w:w="4111"/>
        <w:gridCol w:w="561"/>
      </w:tblGrid>
      <w:tr w:rsidR="00386B7A" w:rsidRPr="00B97C97" w14:paraId="59D73BC2" w14:textId="77777777" w:rsidTr="00D6522E">
        <w:tc>
          <w:tcPr>
            <w:tcW w:w="4673" w:type="dxa"/>
            <w:gridSpan w:val="2"/>
          </w:tcPr>
          <w:p w14:paraId="0A44D937" w14:textId="77777777" w:rsidR="00386B7A" w:rsidRPr="00B97C97" w:rsidRDefault="00386B7A" w:rsidP="00D652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EcoS</w:t>
            </w:r>
          </w:p>
        </w:tc>
        <w:tc>
          <w:tcPr>
            <w:tcW w:w="4672" w:type="dxa"/>
            <w:gridSpan w:val="2"/>
          </w:tcPr>
          <w:p w14:paraId="0E4DCDA7" w14:textId="77777777" w:rsidR="00386B7A" w:rsidRDefault="00386B7A" w:rsidP="00D652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CMMN</w:t>
            </w:r>
          </w:p>
        </w:tc>
      </w:tr>
      <w:tr w:rsidR="00386B7A" w:rsidRPr="00B97C97" w14:paraId="23F068B3" w14:textId="77777777" w:rsidTr="00D6522E">
        <w:trPr>
          <w:trHeight w:val="603"/>
        </w:trPr>
        <w:tc>
          <w:tcPr>
            <w:tcW w:w="635" w:type="dxa"/>
            <w:vMerge w:val="restart"/>
            <w:textDirection w:val="btLr"/>
          </w:tcPr>
          <w:p w14:paraId="311C753E" w14:textId="77777777" w:rsidR="00386B7A" w:rsidRDefault="00386B7A" w:rsidP="00D6522E">
            <w:pPr>
              <w:ind w:left="113" w:right="113" w:firstLine="0"/>
              <w:jc w:val="center"/>
              <w:rPr>
                <w:lang w:val="en-US"/>
              </w:rPr>
            </w:pPr>
            <w:proofErr w:type="spellStart"/>
            <w:r w:rsidRPr="00386B7A">
              <w:rPr>
                <w:lang w:val="en-US"/>
              </w:rPr>
              <w:t>action:action</w:t>
            </w:r>
            <w:proofErr w:type="spellEnd"/>
          </w:p>
        </w:tc>
        <w:tc>
          <w:tcPr>
            <w:tcW w:w="4038" w:type="dxa"/>
          </w:tcPr>
          <w:p w14:paraId="2BCA975A" w14:textId="77777777" w:rsidR="00386B7A" w:rsidRPr="00386B7A" w:rsidRDefault="00386B7A" w:rsidP="00386B7A">
            <w:pPr>
              <w:ind w:firstLine="0"/>
              <w:rPr>
                <w:rFonts w:cs="Calibri"/>
                <w:lang w:val="en-US"/>
              </w:rPr>
            </w:pPr>
            <w:commentRangeStart w:id="31"/>
            <w:commentRangeStart w:id="32"/>
            <w:r>
              <w:rPr>
                <w:lang w:val="en-US"/>
              </w:rPr>
              <w:t>false</w:t>
            </w:r>
            <w:commentRangeEnd w:id="31"/>
            <w:r w:rsidR="00FE511E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31"/>
            </w:r>
            <w:commentRangeEnd w:id="32"/>
            <w:r w:rsidR="008437A9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32"/>
            </w:r>
          </w:p>
        </w:tc>
        <w:tc>
          <w:tcPr>
            <w:tcW w:w="4111" w:type="dxa"/>
          </w:tcPr>
          <w:p w14:paraId="161D2AA5" w14:textId="77777777" w:rsidR="00386B7A" w:rsidRPr="00386B7A" w:rsidRDefault="00386B7A" w:rsidP="00386B7A">
            <w:pPr>
              <w:ind w:firstLine="0"/>
              <w:rPr>
                <w:rFonts w:cs="Calibri"/>
                <w:lang w:val="en-US"/>
              </w:rPr>
            </w:pPr>
            <w:proofErr w:type="spellStart"/>
            <w:r>
              <w:rPr>
                <w:lang w:val="en-US"/>
              </w:rPr>
              <w:t>isBlocking</w:t>
            </w:r>
            <w:proofErr w:type="spellEnd"/>
          </w:p>
        </w:tc>
        <w:tc>
          <w:tcPr>
            <w:tcW w:w="561" w:type="dxa"/>
            <w:vMerge w:val="restart"/>
            <w:textDirection w:val="btLr"/>
          </w:tcPr>
          <w:p w14:paraId="77F9B256" w14:textId="77777777" w:rsidR="00386B7A" w:rsidRDefault="00386B7A" w:rsidP="00D6522E">
            <w:pPr>
              <w:ind w:left="113" w:right="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  <w:p w14:paraId="413B8880" w14:textId="77777777" w:rsidR="00386B7A" w:rsidRDefault="00386B7A" w:rsidP="00D6522E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planItem</w:t>
            </w:r>
          </w:p>
        </w:tc>
      </w:tr>
      <w:tr w:rsidR="00386B7A" w14:paraId="4ED73117" w14:textId="77777777" w:rsidTr="00D6522E">
        <w:trPr>
          <w:trHeight w:val="555"/>
        </w:trPr>
        <w:tc>
          <w:tcPr>
            <w:tcW w:w="635" w:type="dxa"/>
            <w:vMerge/>
          </w:tcPr>
          <w:p w14:paraId="58ED5878" w14:textId="77777777" w:rsidR="00386B7A" w:rsidRDefault="00386B7A" w:rsidP="00D6522E">
            <w:pPr>
              <w:ind w:firstLine="0"/>
            </w:pPr>
          </w:p>
        </w:tc>
        <w:tc>
          <w:tcPr>
            <w:tcW w:w="4038" w:type="dxa"/>
          </w:tcPr>
          <w:p w14:paraId="2467CB56" w14:textId="77777777" w:rsidR="00386B7A" w:rsidRPr="00D13FC2" w:rsidRDefault="00386B7A" w:rsidP="00D6522E">
            <w:pPr>
              <w:ind w:firstLine="0"/>
            </w:pPr>
            <w:commentRangeStart w:id="33"/>
            <w:commentRangeStart w:id="34"/>
            <w:r>
              <w:t>Все не сохраненные свойства</w:t>
            </w:r>
            <w:commentRangeEnd w:id="33"/>
            <w:r w:rsidR="00FE511E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33"/>
            </w:r>
            <w:commentRangeEnd w:id="34"/>
            <w:r w:rsidR="00E05179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34"/>
            </w:r>
          </w:p>
        </w:tc>
        <w:tc>
          <w:tcPr>
            <w:tcW w:w="4111" w:type="dxa"/>
            <w:vMerge w:val="restart"/>
          </w:tcPr>
          <w:p w14:paraId="3CF0709E" w14:textId="77777777" w:rsidR="00386B7A" w:rsidRPr="00B97C97" w:rsidRDefault="00386B7A" w:rsidP="00D6522E">
            <w:pPr>
              <w:ind w:firstLine="0"/>
              <w:rPr>
                <w:lang w:val="en-US"/>
              </w:rPr>
            </w:pPr>
            <w:r w:rsidRPr="00B97C97">
              <w:rPr>
                <w:lang w:val="en-US"/>
              </w:rPr>
              <w:t>otherAttributes</w:t>
            </w:r>
          </w:p>
        </w:tc>
        <w:tc>
          <w:tcPr>
            <w:tcW w:w="561" w:type="dxa"/>
            <w:vMerge/>
          </w:tcPr>
          <w:p w14:paraId="6F1D3716" w14:textId="77777777" w:rsidR="00386B7A" w:rsidRPr="00B97C97" w:rsidRDefault="00386B7A" w:rsidP="00D6522E">
            <w:pPr>
              <w:ind w:left="113" w:right="113"/>
            </w:pPr>
          </w:p>
        </w:tc>
      </w:tr>
      <w:tr w:rsidR="00386B7A" w14:paraId="1B167CE5" w14:textId="77777777" w:rsidTr="00D6522E">
        <w:trPr>
          <w:trHeight w:val="549"/>
        </w:trPr>
        <w:tc>
          <w:tcPr>
            <w:tcW w:w="635" w:type="dxa"/>
            <w:vMerge/>
          </w:tcPr>
          <w:p w14:paraId="308320FD" w14:textId="77777777" w:rsidR="00386B7A" w:rsidRDefault="00386B7A" w:rsidP="00D6522E">
            <w:pPr>
              <w:ind w:firstLine="0"/>
            </w:pPr>
          </w:p>
        </w:tc>
        <w:tc>
          <w:tcPr>
            <w:tcW w:w="4038" w:type="dxa"/>
          </w:tcPr>
          <w:p w14:paraId="31955763" w14:textId="77777777" w:rsidR="00386B7A" w:rsidRPr="00D13FC2" w:rsidRDefault="00386B7A" w:rsidP="00D6522E">
            <w:pPr>
              <w:ind w:firstLine="0"/>
            </w:pPr>
            <w:r>
              <w:t>Тип объекта</w:t>
            </w:r>
          </w:p>
        </w:tc>
        <w:tc>
          <w:tcPr>
            <w:tcW w:w="4111" w:type="dxa"/>
            <w:vMerge/>
          </w:tcPr>
          <w:p w14:paraId="494643C3" w14:textId="77777777" w:rsidR="00386B7A" w:rsidRPr="00D13FC2" w:rsidRDefault="00386B7A" w:rsidP="00D6522E">
            <w:pPr>
              <w:ind w:firstLine="0"/>
            </w:pPr>
          </w:p>
        </w:tc>
        <w:tc>
          <w:tcPr>
            <w:tcW w:w="561" w:type="dxa"/>
            <w:vMerge/>
          </w:tcPr>
          <w:p w14:paraId="27A25EAB" w14:textId="77777777" w:rsidR="00386B7A" w:rsidRPr="00B97C97" w:rsidRDefault="00386B7A" w:rsidP="00D6522E">
            <w:pPr>
              <w:ind w:left="113" w:right="113"/>
            </w:pPr>
          </w:p>
        </w:tc>
      </w:tr>
    </w:tbl>
    <w:p w14:paraId="48C22E90" w14:textId="77777777" w:rsidR="00DA7D91" w:rsidRPr="00B324FF" w:rsidRDefault="00DA7D91" w:rsidP="00813E93">
      <w:pPr>
        <w:pStyle w:val="Zag"/>
        <w:numPr>
          <w:ilvl w:val="0"/>
          <w:numId w:val="37"/>
        </w:numPr>
        <w:rPr>
          <w:lang w:val="ru-RU"/>
        </w:rPr>
      </w:pPr>
      <w:bookmarkStart w:id="35" w:name="_Toc451756785"/>
      <w:r>
        <w:lastRenderedPageBreak/>
        <w:t>Stage</w:t>
      </w:r>
      <w:bookmarkEnd w:id="35"/>
    </w:p>
    <w:p w14:paraId="5C812E31" w14:textId="77777777" w:rsidR="00EB3F19" w:rsidRPr="00047F3C" w:rsidRDefault="00EB3F19" w:rsidP="00047F3C">
      <w:pPr>
        <w:rPr>
          <w:b/>
          <w:sz w:val="28"/>
        </w:rPr>
      </w:pPr>
      <w:r w:rsidRPr="00047F3C">
        <w:rPr>
          <w:b/>
          <w:sz w:val="28"/>
        </w:rPr>
        <w:t xml:space="preserve">Type: </w:t>
      </w:r>
      <w:r w:rsidRPr="00047F3C">
        <w:rPr>
          <w:b/>
          <w:i/>
          <w:sz w:val="28"/>
        </w:rPr>
        <w:t>stages:stage</w:t>
      </w:r>
    </w:p>
    <w:p w14:paraId="62D5EC82" w14:textId="77777777" w:rsidR="00D95E02" w:rsidRPr="00E57C09" w:rsidRDefault="00D95E02" w:rsidP="00E57C09">
      <w:r>
        <w:t>У</w:t>
      </w:r>
      <w:r w:rsidRPr="00952E35">
        <w:t xml:space="preserve"> </w:t>
      </w:r>
      <w:r>
        <w:t>этапа</w:t>
      </w:r>
      <w:r w:rsidRPr="00952E35">
        <w:t xml:space="preserve"> </w:t>
      </w:r>
      <w:r>
        <w:t>есть</w:t>
      </w:r>
      <w:r w:rsidRPr="00952E35">
        <w:t xml:space="preserve"> </w:t>
      </w:r>
      <w:r>
        <w:t>дочерние</w:t>
      </w:r>
      <w:r w:rsidRPr="00952E35">
        <w:t xml:space="preserve"> </w:t>
      </w:r>
      <w:r>
        <w:t>активности</w:t>
      </w:r>
      <w:r w:rsidRPr="00952E35">
        <w:t xml:space="preserve"> </w:t>
      </w:r>
      <w:proofErr w:type="spellStart"/>
      <w:r>
        <w:rPr>
          <w:lang w:val="en-US"/>
        </w:rPr>
        <w:t>activ</w:t>
      </w:r>
      <w:proofErr w:type="spellEnd"/>
      <w:r w:rsidRPr="00952E35">
        <w:t>:</w:t>
      </w:r>
      <w:r>
        <w:rPr>
          <w:lang w:val="en-US"/>
        </w:rPr>
        <w:t>activities</w:t>
      </w:r>
      <w:r w:rsidRPr="00952E35">
        <w:t xml:space="preserve">. </w:t>
      </w:r>
      <w:r>
        <w:t xml:space="preserve">Необходимо их разбить на </w:t>
      </w:r>
      <w:proofErr w:type="spellStart"/>
      <w:r w:rsidR="00E57C09">
        <w:rPr>
          <w:lang w:val="en-US"/>
        </w:rPr>
        <w:t>PlanItemDefinition</w:t>
      </w:r>
      <w:proofErr w:type="spellEnd"/>
      <w:r w:rsidR="00E57C09">
        <w:t xml:space="preserve">, </w:t>
      </w:r>
      <w:proofErr w:type="spellStart"/>
      <w:r w:rsidR="00E57C09">
        <w:rPr>
          <w:lang w:val="en-US"/>
        </w:rPr>
        <w:t>PlanItem</w:t>
      </w:r>
      <w:proofErr w:type="spellEnd"/>
      <w:r w:rsidR="00E57C09" w:rsidRPr="00E57C09">
        <w:t xml:space="preserve"> </w:t>
      </w:r>
      <w:r w:rsidR="00E57C09">
        <w:t xml:space="preserve">и сохранить внутри того же этапа в полях </w:t>
      </w:r>
      <w:proofErr w:type="spellStart"/>
      <w:r w:rsidR="00E57C09">
        <w:rPr>
          <w:lang w:val="en-US"/>
        </w:rPr>
        <w:t>planItems</w:t>
      </w:r>
      <w:proofErr w:type="spellEnd"/>
      <w:r w:rsidR="00E57C09" w:rsidRPr="00E57C09">
        <w:t xml:space="preserve"> </w:t>
      </w:r>
      <w:r w:rsidR="00E57C09">
        <w:t xml:space="preserve">и </w:t>
      </w:r>
      <w:proofErr w:type="spellStart"/>
      <w:r w:rsidR="00E57C09">
        <w:rPr>
          <w:lang w:val="en-US"/>
        </w:rPr>
        <w:t>planItemDefinitions</w:t>
      </w:r>
      <w:proofErr w:type="spellEnd"/>
      <w:r w:rsidR="00E57C09" w:rsidRPr="00E57C09">
        <w:t xml:space="preserve">. </w:t>
      </w:r>
      <w:r w:rsidR="00E57C09">
        <w:t xml:space="preserve">Все события в пределах этапа нужно преобразовать в </w:t>
      </w:r>
      <w:r w:rsidR="00E57C09">
        <w:rPr>
          <w:lang w:val="en-US"/>
        </w:rPr>
        <w:t>Sentry</w:t>
      </w:r>
      <w:r w:rsidR="00E57C09" w:rsidRPr="00E57C09">
        <w:t xml:space="preserve"> </w:t>
      </w:r>
      <w:r w:rsidR="00E57C09">
        <w:t xml:space="preserve">и сохранить в поле </w:t>
      </w:r>
      <w:r w:rsidR="00E57C09">
        <w:rPr>
          <w:lang w:val="en-US"/>
        </w:rPr>
        <w:t>sentries</w:t>
      </w:r>
      <w:r w:rsidR="00E57C09" w:rsidRPr="00E57C09">
        <w:t>.</w:t>
      </w:r>
    </w:p>
    <w:p w14:paraId="43DF27D8" w14:textId="77777777" w:rsidR="00663E8F" w:rsidRDefault="00663E8F" w:rsidP="00EB3F19">
      <w:pPr>
        <w:ind w:firstLine="0"/>
      </w:pPr>
    </w:p>
    <w:p w14:paraId="63086388" w14:textId="77777777" w:rsidR="00EB3F19" w:rsidRPr="00D13FC2" w:rsidRDefault="00EB3F19" w:rsidP="00EB3F19">
      <w:pPr>
        <w:ind w:firstLine="0"/>
        <w:rPr>
          <w:lang w:val="en-US"/>
        </w:rPr>
      </w:pPr>
      <w:r>
        <w:t>Таблица</w:t>
      </w:r>
      <w:r w:rsidRPr="00D95E02">
        <w:rPr>
          <w:lang w:val="en-US"/>
        </w:rPr>
        <w:t xml:space="preserve"> </w:t>
      </w:r>
      <w:r>
        <w:rPr>
          <w:lang w:val="en-US"/>
        </w:rPr>
        <w:t>7</w:t>
      </w:r>
      <w:r w:rsidRPr="00D95E02">
        <w:rPr>
          <w:lang w:val="en-US"/>
        </w:rPr>
        <w:t xml:space="preserve"> </w:t>
      </w:r>
      <w:r w:rsidR="00D6522E" w:rsidRPr="00D95E02">
        <w:rPr>
          <w:lang w:val="en-US"/>
        </w:rPr>
        <w:t>–</w:t>
      </w:r>
      <w:r w:rsidRPr="00D95E02">
        <w:rPr>
          <w:lang w:val="en-US"/>
        </w:rPr>
        <w:t xml:space="preserve"> </w:t>
      </w:r>
      <w:r>
        <w:rPr>
          <w:lang w:val="en-US"/>
        </w:rPr>
        <w:t>Stage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4038"/>
        <w:gridCol w:w="4111"/>
        <w:gridCol w:w="561"/>
      </w:tblGrid>
      <w:tr w:rsidR="00EB3F19" w:rsidRPr="00D95E02" w14:paraId="6AEED4C0" w14:textId="77777777" w:rsidTr="00D6522E">
        <w:tc>
          <w:tcPr>
            <w:tcW w:w="4673" w:type="dxa"/>
            <w:gridSpan w:val="2"/>
          </w:tcPr>
          <w:p w14:paraId="53DF3EFB" w14:textId="77777777" w:rsidR="00EB3F19" w:rsidRPr="00B97C97" w:rsidRDefault="00EB3F19" w:rsidP="00D652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EcoS</w:t>
            </w:r>
          </w:p>
        </w:tc>
        <w:tc>
          <w:tcPr>
            <w:tcW w:w="4672" w:type="dxa"/>
            <w:gridSpan w:val="2"/>
          </w:tcPr>
          <w:p w14:paraId="36801693" w14:textId="77777777" w:rsidR="00EB3F19" w:rsidRDefault="00EB3F19" w:rsidP="00D652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CMMN</w:t>
            </w:r>
          </w:p>
        </w:tc>
      </w:tr>
      <w:tr w:rsidR="00E57C09" w:rsidRPr="00D95E02" w14:paraId="53A7CE6A" w14:textId="77777777" w:rsidTr="00D6522E">
        <w:trPr>
          <w:trHeight w:val="342"/>
        </w:trPr>
        <w:tc>
          <w:tcPr>
            <w:tcW w:w="635" w:type="dxa"/>
            <w:vMerge w:val="restart"/>
            <w:textDirection w:val="btLr"/>
          </w:tcPr>
          <w:p w14:paraId="6764B14D" w14:textId="77777777" w:rsidR="00E57C09" w:rsidRDefault="00E57C09" w:rsidP="00D6522E">
            <w:pPr>
              <w:ind w:left="113" w:right="113" w:firstLine="0"/>
              <w:jc w:val="center"/>
              <w:rPr>
                <w:lang w:val="en-US"/>
              </w:rPr>
            </w:pPr>
            <w:proofErr w:type="spellStart"/>
            <w:r w:rsidRPr="00EB3F19">
              <w:rPr>
                <w:lang w:val="en-US"/>
              </w:rPr>
              <w:t>stages:stage</w:t>
            </w:r>
            <w:proofErr w:type="spellEnd"/>
          </w:p>
        </w:tc>
        <w:tc>
          <w:tcPr>
            <w:tcW w:w="4038" w:type="dxa"/>
            <w:vMerge w:val="restart"/>
          </w:tcPr>
          <w:p w14:paraId="1CF2B203" w14:textId="77777777" w:rsidR="00E57C09" w:rsidRPr="00B97C97" w:rsidRDefault="00E57C09" w:rsidP="00EB3F19">
            <w:pPr>
              <w:ind w:firstLine="0"/>
              <w:rPr>
                <w:lang w:val="en-US"/>
              </w:rPr>
            </w:pPr>
            <w:r w:rsidRPr="00BD3C02">
              <w:rPr>
                <w:lang w:val="en-US"/>
              </w:rPr>
              <w:t>activ:activities</w:t>
            </w:r>
          </w:p>
        </w:tc>
        <w:tc>
          <w:tcPr>
            <w:tcW w:w="4111" w:type="dxa"/>
          </w:tcPr>
          <w:p w14:paraId="25A3EB2B" w14:textId="77777777" w:rsidR="00E57C09" w:rsidRPr="00B97C97" w:rsidRDefault="00E57C09" w:rsidP="00D652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planItems</w:t>
            </w:r>
            <w:proofErr w:type="spellEnd"/>
          </w:p>
        </w:tc>
        <w:tc>
          <w:tcPr>
            <w:tcW w:w="561" w:type="dxa"/>
            <w:vMerge w:val="restart"/>
            <w:textDirection w:val="btLr"/>
          </w:tcPr>
          <w:p w14:paraId="1C818E70" w14:textId="77777777" w:rsidR="00E57C09" w:rsidRDefault="00E57C09" w:rsidP="00D6522E">
            <w:pPr>
              <w:ind w:left="113" w:right="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  <w:p w14:paraId="314232E8" w14:textId="77777777" w:rsidR="00E57C09" w:rsidRDefault="00E57C09" w:rsidP="00D6522E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planItem</w:t>
            </w:r>
          </w:p>
        </w:tc>
      </w:tr>
      <w:tr w:rsidR="00E57C09" w:rsidRPr="00D95E02" w14:paraId="2C46F1D9" w14:textId="77777777" w:rsidTr="00D6522E">
        <w:trPr>
          <w:trHeight w:val="425"/>
        </w:trPr>
        <w:tc>
          <w:tcPr>
            <w:tcW w:w="635" w:type="dxa"/>
            <w:vMerge/>
          </w:tcPr>
          <w:p w14:paraId="67A69411" w14:textId="77777777" w:rsidR="00E57C09" w:rsidRPr="00D95E02" w:rsidRDefault="00E57C09" w:rsidP="00EB3F19">
            <w:pPr>
              <w:ind w:firstLine="0"/>
              <w:rPr>
                <w:lang w:val="en-US"/>
              </w:rPr>
            </w:pPr>
          </w:p>
        </w:tc>
        <w:tc>
          <w:tcPr>
            <w:tcW w:w="4038" w:type="dxa"/>
            <w:vMerge/>
          </w:tcPr>
          <w:p w14:paraId="7C8B4F07" w14:textId="77777777" w:rsidR="00E57C09" w:rsidRPr="00D13FC2" w:rsidRDefault="00E57C09" w:rsidP="00EB3F19">
            <w:pPr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14:paraId="0763AD3E" w14:textId="77777777" w:rsidR="00E57C09" w:rsidRPr="00B97C97" w:rsidRDefault="00E57C09" w:rsidP="00EB3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sentries</w:t>
            </w:r>
          </w:p>
        </w:tc>
        <w:tc>
          <w:tcPr>
            <w:tcW w:w="561" w:type="dxa"/>
            <w:vMerge/>
          </w:tcPr>
          <w:p w14:paraId="15F9D401" w14:textId="77777777" w:rsidR="00E57C09" w:rsidRPr="00D95E02" w:rsidRDefault="00E57C09" w:rsidP="00EB3F19">
            <w:pPr>
              <w:ind w:left="113" w:right="113"/>
              <w:rPr>
                <w:lang w:val="en-US"/>
              </w:rPr>
            </w:pPr>
          </w:p>
        </w:tc>
      </w:tr>
      <w:tr w:rsidR="00E57C09" w14:paraId="47AB0138" w14:textId="77777777" w:rsidTr="00D6522E">
        <w:trPr>
          <w:trHeight w:val="270"/>
        </w:trPr>
        <w:tc>
          <w:tcPr>
            <w:tcW w:w="635" w:type="dxa"/>
            <w:vMerge/>
          </w:tcPr>
          <w:p w14:paraId="38B8D040" w14:textId="77777777" w:rsidR="00E57C09" w:rsidRPr="00D95E02" w:rsidRDefault="00E57C09" w:rsidP="00EB3F19">
            <w:pPr>
              <w:ind w:firstLine="0"/>
              <w:rPr>
                <w:lang w:val="en-US"/>
              </w:rPr>
            </w:pPr>
          </w:p>
        </w:tc>
        <w:tc>
          <w:tcPr>
            <w:tcW w:w="4038" w:type="dxa"/>
            <w:vMerge/>
          </w:tcPr>
          <w:p w14:paraId="2519E67E" w14:textId="77777777" w:rsidR="00E57C09" w:rsidRPr="00D95E02" w:rsidRDefault="00E57C09" w:rsidP="00BD3C02">
            <w:pPr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14:paraId="6DAC2EEF" w14:textId="77777777" w:rsidR="00E57C09" w:rsidRPr="00B97C97" w:rsidRDefault="00E57C09" w:rsidP="00EB3F1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planItemDefinitions</w:t>
            </w:r>
            <w:proofErr w:type="spellEnd"/>
          </w:p>
        </w:tc>
        <w:tc>
          <w:tcPr>
            <w:tcW w:w="561" w:type="dxa"/>
            <w:vMerge/>
          </w:tcPr>
          <w:p w14:paraId="01918BC0" w14:textId="77777777" w:rsidR="00E57C09" w:rsidRPr="00B97C97" w:rsidRDefault="00E57C09" w:rsidP="00EB3F19">
            <w:pPr>
              <w:ind w:left="113" w:right="113"/>
            </w:pPr>
          </w:p>
        </w:tc>
      </w:tr>
      <w:tr w:rsidR="00E57C09" w14:paraId="1EE5A680" w14:textId="77777777" w:rsidTr="00D6522E">
        <w:trPr>
          <w:trHeight w:val="473"/>
        </w:trPr>
        <w:tc>
          <w:tcPr>
            <w:tcW w:w="635" w:type="dxa"/>
            <w:vMerge/>
          </w:tcPr>
          <w:p w14:paraId="065A8B3A" w14:textId="77777777" w:rsidR="00E57C09" w:rsidRDefault="00E57C09" w:rsidP="00EB3F19">
            <w:pPr>
              <w:ind w:firstLine="0"/>
            </w:pPr>
          </w:p>
        </w:tc>
        <w:tc>
          <w:tcPr>
            <w:tcW w:w="4038" w:type="dxa"/>
          </w:tcPr>
          <w:p w14:paraId="5A9BF2C1" w14:textId="77777777" w:rsidR="00E57C09" w:rsidRPr="00D13FC2" w:rsidRDefault="00E57C09" w:rsidP="00BD3C02">
            <w:pPr>
              <w:ind w:firstLine="0"/>
            </w:pPr>
            <w:proofErr w:type="spellStart"/>
            <w:r>
              <w:rPr>
                <w:lang w:val="en-US"/>
              </w:rPr>
              <w:t>stages:autoComplete</w:t>
            </w:r>
            <w:proofErr w:type="spellEnd"/>
          </w:p>
        </w:tc>
        <w:tc>
          <w:tcPr>
            <w:tcW w:w="4111" w:type="dxa"/>
          </w:tcPr>
          <w:p w14:paraId="2BBCC948" w14:textId="77777777" w:rsidR="00E57C09" w:rsidRDefault="00E57C09" w:rsidP="00EB3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autoComplete</w:t>
            </w:r>
          </w:p>
        </w:tc>
        <w:tc>
          <w:tcPr>
            <w:tcW w:w="561" w:type="dxa"/>
            <w:vMerge/>
          </w:tcPr>
          <w:p w14:paraId="0482899B" w14:textId="77777777" w:rsidR="00E57C09" w:rsidRPr="00B97C97" w:rsidRDefault="00E57C09" w:rsidP="00EB3F19">
            <w:pPr>
              <w:ind w:left="113" w:right="113"/>
            </w:pPr>
          </w:p>
        </w:tc>
      </w:tr>
      <w:tr w:rsidR="00E57C09" w14:paraId="41AFA252" w14:textId="77777777" w:rsidTr="00D6522E">
        <w:trPr>
          <w:trHeight w:val="473"/>
        </w:trPr>
        <w:tc>
          <w:tcPr>
            <w:tcW w:w="635" w:type="dxa"/>
            <w:vMerge/>
          </w:tcPr>
          <w:p w14:paraId="6B312FE6" w14:textId="77777777" w:rsidR="00E57C09" w:rsidRDefault="00E57C09" w:rsidP="00EB3F19">
            <w:pPr>
              <w:ind w:firstLine="0"/>
            </w:pPr>
          </w:p>
        </w:tc>
        <w:tc>
          <w:tcPr>
            <w:tcW w:w="4038" w:type="dxa"/>
          </w:tcPr>
          <w:p w14:paraId="59077B9F" w14:textId="77777777" w:rsidR="00E57C09" w:rsidRDefault="00E57C09" w:rsidP="00BD3C02">
            <w:pPr>
              <w:ind w:firstLine="0"/>
              <w:rPr>
                <w:lang w:val="en-US"/>
              </w:rPr>
            </w:pPr>
            <w:proofErr w:type="spellStart"/>
            <w:r w:rsidRPr="00BD3C02">
              <w:rPr>
                <w:lang w:val="en-US"/>
              </w:rPr>
              <w:t>stages:documentStatus</w:t>
            </w:r>
            <w:proofErr w:type="spellEnd"/>
          </w:p>
        </w:tc>
        <w:tc>
          <w:tcPr>
            <w:tcW w:w="4111" w:type="dxa"/>
            <w:vMerge w:val="restart"/>
          </w:tcPr>
          <w:p w14:paraId="0F1E605A" w14:textId="77777777" w:rsidR="00E57C09" w:rsidRDefault="00E57C09" w:rsidP="00EB3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otherAttributes</w:t>
            </w:r>
          </w:p>
        </w:tc>
        <w:tc>
          <w:tcPr>
            <w:tcW w:w="561" w:type="dxa"/>
            <w:vMerge/>
          </w:tcPr>
          <w:p w14:paraId="1B630B27" w14:textId="77777777" w:rsidR="00E57C09" w:rsidRPr="00B97C97" w:rsidRDefault="00E57C09" w:rsidP="00EB3F19">
            <w:pPr>
              <w:ind w:left="113" w:right="113"/>
            </w:pPr>
          </w:p>
        </w:tc>
      </w:tr>
      <w:tr w:rsidR="00E57C09" w14:paraId="16111232" w14:textId="77777777" w:rsidTr="00663E8F">
        <w:trPr>
          <w:trHeight w:val="411"/>
        </w:trPr>
        <w:tc>
          <w:tcPr>
            <w:tcW w:w="635" w:type="dxa"/>
            <w:vMerge/>
          </w:tcPr>
          <w:p w14:paraId="09F304C0" w14:textId="77777777" w:rsidR="00E57C09" w:rsidRDefault="00E57C09" w:rsidP="00EB3F19">
            <w:pPr>
              <w:ind w:firstLine="0"/>
            </w:pPr>
          </w:p>
        </w:tc>
        <w:tc>
          <w:tcPr>
            <w:tcW w:w="4038" w:type="dxa"/>
          </w:tcPr>
          <w:p w14:paraId="4B09EEE0" w14:textId="77777777" w:rsidR="00E57C09" w:rsidRPr="00BD3C02" w:rsidRDefault="00E57C09" w:rsidP="00BD3C0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cm:title</w:t>
            </w:r>
            <w:proofErr w:type="spellEnd"/>
          </w:p>
        </w:tc>
        <w:tc>
          <w:tcPr>
            <w:tcW w:w="4111" w:type="dxa"/>
            <w:vMerge/>
          </w:tcPr>
          <w:p w14:paraId="571DD8E5" w14:textId="77777777" w:rsidR="00E57C09" w:rsidRDefault="00E57C09" w:rsidP="00EB3F19">
            <w:pPr>
              <w:ind w:firstLine="0"/>
              <w:rPr>
                <w:lang w:val="en-US"/>
              </w:rPr>
            </w:pPr>
          </w:p>
        </w:tc>
        <w:tc>
          <w:tcPr>
            <w:tcW w:w="561" w:type="dxa"/>
            <w:vMerge/>
          </w:tcPr>
          <w:p w14:paraId="2F16BB02" w14:textId="77777777" w:rsidR="00E57C09" w:rsidRPr="00B97C97" w:rsidRDefault="00E57C09" w:rsidP="00EB3F19">
            <w:pPr>
              <w:ind w:left="113" w:right="113"/>
            </w:pPr>
          </w:p>
        </w:tc>
      </w:tr>
    </w:tbl>
    <w:p w14:paraId="27F3D32B" w14:textId="77777777" w:rsidR="00E57C09" w:rsidRDefault="00E57C09" w:rsidP="00E57C09">
      <w:pPr>
        <w:pStyle w:val="Zag"/>
        <w:spacing w:before="480"/>
        <w:ind w:left="454" w:firstLine="0"/>
        <w:rPr>
          <w:highlight w:val="lightGray"/>
        </w:rPr>
      </w:pPr>
    </w:p>
    <w:p w14:paraId="4FF8EBA4" w14:textId="77777777" w:rsidR="00E57C09" w:rsidRDefault="00E57C09" w:rsidP="00813E93">
      <w:pPr>
        <w:pStyle w:val="Zag"/>
        <w:numPr>
          <w:ilvl w:val="0"/>
          <w:numId w:val="37"/>
        </w:numPr>
      </w:pPr>
      <w:bookmarkStart w:id="36" w:name="_Toc451756786"/>
      <w:r>
        <w:t>Role</w:t>
      </w:r>
      <w:bookmarkEnd w:id="36"/>
    </w:p>
    <w:p w14:paraId="1B74D64F" w14:textId="77777777" w:rsidR="00047F3C" w:rsidRPr="00047F3C" w:rsidRDefault="00047F3C" w:rsidP="00047F3C">
      <w:pPr>
        <w:rPr>
          <w:b/>
          <w:sz w:val="28"/>
        </w:rPr>
      </w:pPr>
      <w:r w:rsidRPr="00047F3C">
        <w:rPr>
          <w:b/>
          <w:sz w:val="28"/>
        </w:rPr>
        <w:t xml:space="preserve">Type: </w:t>
      </w:r>
      <w:r w:rsidRPr="00047F3C">
        <w:rPr>
          <w:b/>
          <w:i/>
          <w:sz w:val="28"/>
        </w:rPr>
        <w:t>icaseRole:role</w:t>
      </w:r>
    </w:p>
    <w:p w14:paraId="6C4E6578" w14:textId="77777777" w:rsidR="00FD28D0" w:rsidRDefault="00FD28D0" w:rsidP="00FD28D0">
      <w:r>
        <w:t>У</w:t>
      </w:r>
      <w:r w:rsidRPr="00047F3C">
        <w:t xml:space="preserve"> </w:t>
      </w:r>
      <w:r>
        <w:t>ролей</w:t>
      </w:r>
      <w:r w:rsidRPr="00047F3C">
        <w:t xml:space="preserve"> </w:t>
      </w:r>
      <w:r>
        <w:t>в</w:t>
      </w:r>
      <w:r w:rsidRPr="00047F3C">
        <w:t xml:space="preserve"> </w:t>
      </w:r>
      <w:r>
        <w:rPr>
          <w:lang w:val="en-US"/>
        </w:rPr>
        <w:t>CMMN</w:t>
      </w:r>
      <w:r w:rsidRPr="00047F3C">
        <w:t xml:space="preserve"> </w:t>
      </w:r>
      <w:r>
        <w:t>есть</w:t>
      </w:r>
      <w:r w:rsidRPr="00047F3C">
        <w:t xml:space="preserve"> </w:t>
      </w:r>
      <w:r>
        <w:t>ссылка</w:t>
      </w:r>
      <w:r w:rsidRPr="00047F3C">
        <w:t xml:space="preserve"> </w:t>
      </w:r>
      <w:r>
        <w:t>на</w:t>
      </w:r>
      <w:r w:rsidRPr="00047F3C">
        <w:t xml:space="preserve"> </w:t>
      </w:r>
      <w:r>
        <w:t>кейс</w:t>
      </w:r>
      <w:r w:rsidRPr="00047F3C">
        <w:t xml:space="preserve">, </w:t>
      </w:r>
      <w:r>
        <w:t>в</w:t>
      </w:r>
      <w:r w:rsidRPr="00047F3C">
        <w:t xml:space="preserve"> </w:t>
      </w:r>
      <w:r>
        <w:t>котором</w:t>
      </w:r>
      <w:r w:rsidRPr="00047F3C">
        <w:t xml:space="preserve"> </w:t>
      </w:r>
      <w:r>
        <w:t>они</w:t>
      </w:r>
      <w:r w:rsidRPr="00047F3C">
        <w:t xml:space="preserve"> </w:t>
      </w:r>
      <w:r>
        <w:t>находятся</w:t>
      </w:r>
      <w:r w:rsidRPr="00047F3C">
        <w:t xml:space="preserve">. </w:t>
      </w:r>
      <w:r>
        <w:t xml:space="preserve">В </w:t>
      </w:r>
      <w:r>
        <w:rPr>
          <w:lang w:val="en-US"/>
        </w:rPr>
        <w:t>EcoS</w:t>
      </w:r>
      <w:r w:rsidRPr="00FD28D0">
        <w:t xml:space="preserve"> </w:t>
      </w:r>
      <w:r>
        <w:t xml:space="preserve">можно получить эту ссылку просто взяв </w:t>
      </w:r>
      <w:r>
        <w:rPr>
          <w:lang w:val="en-US"/>
        </w:rPr>
        <w:t>parent</w:t>
      </w:r>
      <w:r w:rsidRPr="00FD28D0">
        <w:t xml:space="preserve"> </w:t>
      </w:r>
      <w:r>
        <w:t xml:space="preserve">у ноды роли. </w:t>
      </w:r>
    </w:p>
    <w:p w14:paraId="1697A575" w14:textId="77777777" w:rsidR="00FD28D0" w:rsidRPr="00FD28D0" w:rsidRDefault="00FD28D0" w:rsidP="00047F3C">
      <w:pPr>
        <w:spacing w:after="240"/>
      </w:pPr>
      <w:r>
        <w:t xml:space="preserve">Ассоциации </w:t>
      </w:r>
      <w:proofErr w:type="spellStart"/>
      <w:r>
        <w:rPr>
          <w:lang w:val="en-US"/>
        </w:rPr>
        <w:t>icaseRole</w:t>
      </w:r>
      <w:proofErr w:type="spellEnd"/>
      <w:r w:rsidRPr="00FD28D0">
        <w:t>:</w:t>
      </w:r>
      <w:r>
        <w:rPr>
          <w:lang w:val="en-US"/>
        </w:rPr>
        <w:t>assignees</w:t>
      </w:r>
      <w:r>
        <w:t xml:space="preserve"> следует экспортировать в виде </w:t>
      </w:r>
      <w:r>
        <w:rPr>
          <w:lang w:val="en-US"/>
        </w:rPr>
        <w:t>Authority</w:t>
      </w:r>
      <w:r w:rsidRPr="00FD28D0">
        <w:t xml:space="preserve"> </w:t>
      </w:r>
      <w:r>
        <w:rPr>
          <w:lang w:val="en-US"/>
        </w:rPr>
        <w:t>Names</w:t>
      </w:r>
      <w:r>
        <w:t xml:space="preserve"> разделенных через запятую (см. </w:t>
      </w:r>
      <w:proofErr w:type="spellStart"/>
      <w:r>
        <w:rPr>
          <w:lang w:val="en-US"/>
        </w:rPr>
        <w:t>RepoUtils</w:t>
      </w:r>
      <w:proofErr w:type="spellEnd"/>
      <w:r w:rsidRPr="00FD28D0">
        <w:t>.</w:t>
      </w:r>
      <w:r>
        <w:rPr>
          <w:lang w:val="en-US"/>
        </w:rPr>
        <w:t>java</w:t>
      </w:r>
      <w:r w:rsidRPr="00FD28D0">
        <w:t xml:space="preserve"> </w:t>
      </w:r>
      <w:proofErr w:type="spellStart"/>
      <w:r w:rsidRPr="00FD28D0">
        <w:rPr>
          <w:lang w:val="en-US"/>
        </w:rPr>
        <w:t>getAuthorityName</w:t>
      </w:r>
      <w:proofErr w:type="spellEnd"/>
      <w:r w:rsidR="00554991">
        <w:t>(…)</w:t>
      </w:r>
      <w:r>
        <w:t>).</w:t>
      </w:r>
      <w:r w:rsidRPr="00FD28D0">
        <w:t xml:space="preserve"> </w:t>
      </w:r>
      <w:r>
        <w:t xml:space="preserve">При импорте следует проверить наличие импортируемых </w:t>
      </w:r>
      <w:r>
        <w:rPr>
          <w:lang w:val="en-US"/>
        </w:rPr>
        <w:t>Authority</w:t>
      </w:r>
      <w:r>
        <w:t xml:space="preserve"> </w:t>
      </w:r>
      <w:r>
        <w:rPr>
          <w:lang w:val="en-US"/>
        </w:rPr>
        <w:t>Name</w:t>
      </w:r>
      <w:r w:rsidRPr="00FD28D0">
        <w:t xml:space="preserve"> </w:t>
      </w:r>
      <w:r w:rsidR="00554991">
        <w:t xml:space="preserve">в системе </w:t>
      </w:r>
      <w:r>
        <w:t>и если их нет, то</w:t>
      </w:r>
      <w:r w:rsidR="00554991">
        <w:t xml:space="preserve"> такие имена следует</w:t>
      </w:r>
      <w:r>
        <w:t xml:space="preserve"> игнорировать</w:t>
      </w:r>
      <w:r w:rsidR="00554991">
        <w:t>.</w:t>
      </w:r>
    </w:p>
    <w:p w14:paraId="52B32C87" w14:textId="77777777" w:rsidR="00E57C09" w:rsidRPr="00D6522E" w:rsidRDefault="00E57C09" w:rsidP="00E57C09">
      <w:pPr>
        <w:ind w:firstLine="0"/>
        <w:rPr>
          <w:lang w:val="en-US"/>
        </w:rPr>
      </w:pPr>
      <w:r>
        <w:t>Таблица</w:t>
      </w:r>
      <w:r w:rsidRPr="00FD28D0">
        <w:rPr>
          <w:lang w:val="en-US"/>
        </w:rPr>
        <w:t xml:space="preserve"> </w:t>
      </w:r>
      <w:r>
        <w:rPr>
          <w:lang w:val="en-US"/>
        </w:rPr>
        <w:t>9</w:t>
      </w:r>
      <w:r w:rsidRPr="00FD28D0">
        <w:rPr>
          <w:lang w:val="en-US"/>
        </w:rPr>
        <w:t xml:space="preserve"> – </w:t>
      </w:r>
      <w:r>
        <w:rPr>
          <w:lang w:val="en-US"/>
        </w:rPr>
        <w:t>Role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4038"/>
        <w:gridCol w:w="4111"/>
        <w:gridCol w:w="561"/>
      </w:tblGrid>
      <w:tr w:rsidR="00E57C09" w:rsidRPr="00FD28D0" w14:paraId="31E85349" w14:textId="77777777" w:rsidTr="00C66BE5">
        <w:tc>
          <w:tcPr>
            <w:tcW w:w="4673" w:type="dxa"/>
            <w:gridSpan w:val="2"/>
          </w:tcPr>
          <w:p w14:paraId="3EC02BA2" w14:textId="77777777" w:rsidR="00E57C09" w:rsidRPr="00B97C97" w:rsidRDefault="00E57C09" w:rsidP="00C66B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EcoS</w:t>
            </w:r>
          </w:p>
        </w:tc>
        <w:tc>
          <w:tcPr>
            <w:tcW w:w="4672" w:type="dxa"/>
            <w:gridSpan w:val="2"/>
          </w:tcPr>
          <w:p w14:paraId="6D56B19A" w14:textId="77777777" w:rsidR="00E57C09" w:rsidRDefault="00E57C09" w:rsidP="00C66B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CMMN</w:t>
            </w:r>
          </w:p>
        </w:tc>
      </w:tr>
      <w:tr w:rsidR="00E57C09" w:rsidRPr="00B97C97" w14:paraId="39FF0E32" w14:textId="77777777" w:rsidTr="00C66BE5">
        <w:trPr>
          <w:trHeight w:val="562"/>
        </w:trPr>
        <w:tc>
          <w:tcPr>
            <w:tcW w:w="635" w:type="dxa"/>
            <w:vMerge w:val="restart"/>
            <w:textDirection w:val="btLr"/>
          </w:tcPr>
          <w:p w14:paraId="38CFF88D" w14:textId="77777777" w:rsidR="00E57C09" w:rsidRDefault="00E57C09" w:rsidP="00C66BE5">
            <w:pPr>
              <w:ind w:left="113" w:right="113" w:firstLine="0"/>
              <w:jc w:val="center"/>
              <w:rPr>
                <w:lang w:val="en-US"/>
              </w:rPr>
            </w:pPr>
            <w:r w:rsidRPr="00D6522E">
              <w:rPr>
                <w:lang w:val="en-US"/>
              </w:rPr>
              <w:t>icaseRole:role</w:t>
            </w:r>
          </w:p>
        </w:tc>
        <w:tc>
          <w:tcPr>
            <w:tcW w:w="4038" w:type="dxa"/>
          </w:tcPr>
          <w:p w14:paraId="1D7F1BAE" w14:textId="77777777" w:rsidR="00E57C09" w:rsidRPr="00B97C97" w:rsidRDefault="00E57C09" w:rsidP="00C66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cm:name</w:t>
            </w:r>
          </w:p>
        </w:tc>
        <w:tc>
          <w:tcPr>
            <w:tcW w:w="4111" w:type="dxa"/>
          </w:tcPr>
          <w:p w14:paraId="3055AF9D" w14:textId="77777777" w:rsidR="00E57C09" w:rsidRPr="00B97C97" w:rsidRDefault="00E57C09" w:rsidP="00C66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61" w:type="dxa"/>
            <w:vMerge w:val="restart"/>
            <w:textDirection w:val="btLr"/>
          </w:tcPr>
          <w:p w14:paraId="623EE5DC" w14:textId="77777777" w:rsidR="00E57C09" w:rsidRDefault="00E57C09" w:rsidP="00C66BE5">
            <w:pPr>
              <w:ind w:left="113" w:right="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  <w:p w14:paraId="2205223C" w14:textId="77777777" w:rsidR="00E57C09" w:rsidRDefault="00E57C09" w:rsidP="00C66BE5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planItem</w:t>
            </w:r>
          </w:p>
        </w:tc>
      </w:tr>
      <w:tr w:rsidR="00E57C09" w:rsidRPr="00B97C97" w14:paraId="51E8FE29" w14:textId="77777777" w:rsidTr="00C66BE5">
        <w:trPr>
          <w:trHeight w:val="543"/>
        </w:trPr>
        <w:tc>
          <w:tcPr>
            <w:tcW w:w="635" w:type="dxa"/>
            <w:vMerge/>
            <w:textDirection w:val="btLr"/>
          </w:tcPr>
          <w:p w14:paraId="08D06910" w14:textId="77777777" w:rsidR="00E57C09" w:rsidRDefault="00E57C09" w:rsidP="00C66BE5">
            <w:pPr>
              <w:ind w:left="113" w:right="113" w:firstLine="0"/>
              <w:jc w:val="center"/>
              <w:rPr>
                <w:lang w:val="en-US"/>
              </w:rPr>
            </w:pPr>
          </w:p>
        </w:tc>
        <w:tc>
          <w:tcPr>
            <w:tcW w:w="4038" w:type="dxa"/>
          </w:tcPr>
          <w:p w14:paraId="3E5B3692" w14:textId="77777777" w:rsidR="00E57C09" w:rsidRPr="00FD28D0" w:rsidRDefault="00FD28D0" w:rsidP="00C66BE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role.parent</w:t>
            </w:r>
            <w:proofErr w:type="spellEnd"/>
          </w:p>
        </w:tc>
        <w:tc>
          <w:tcPr>
            <w:tcW w:w="4111" w:type="dxa"/>
          </w:tcPr>
          <w:p w14:paraId="4C495BE0" w14:textId="77777777" w:rsidR="00E57C09" w:rsidRDefault="00E57C09" w:rsidP="00C66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561" w:type="dxa"/>
            <w:vMerge/>
            <w:textDirection w:val="btLr"/>
          </w:tcPr>
          <w:p w14:paraId="35567C3D" w14:textId="77777777" w:rsidR="00E57C09" w:rsidRDefault="00E57C09" w:rsidP="00C66BE5">
            <w:pPr>
              <w:ind w:left="113" w:right="113" w:firstLine="0"/>
              <w:jc w:val="center"/>
              <w:rPr>
                <w:lang w:val="en-US"/>
              </w:rPr>
            </w:pPr>
          </w:p>
        </w:tc>
      </w:tr>
      <w:tr w:rsidR="00FD28D0" w:rsidRPr="00B97C97" w14:paraId="609B55AD" w14:textId="77777777" w:rsidTr="00FD28D0">
        <w:trPr>
          <w:trHeight w:val="437"/>
        </w:trPr>
        <w:tc>
          <w:tcPr>
            <w:tcW w:w="635" w:type="dxa"/>
            <w:vMerge/>
            <w:textDirection w:val="btLr"/>
          </w:tcPr>
          <w:p w14:paraId="726B481A" w14:textId="77777777" w:rsidR="00FD28D0" w:rsidRDefault="00FD28D0" w:rsidP="00C66BE5">
            <w:pPr>
              <w:ind w:left="113" w:right="113" w:firstLine="0"/>
              <w:jc w:val="center"/>
              <w:rPr>
                <w:lang w:val="en-US"/>
              </w:rPr>
            </w:pPr>
          </w:p>
        </w:tc>
        <w:tc>
          <w:tcPr>
            <w:tcW w:w="4038" w:type="dxa"/>
          </w:tcPr>
          <w:p w14:paraId="18BA0C27" w14:textId="77777777" w:rsidR="00FD28D0" w:rsidRPr="00EB3F19" w:rsidRDefault="00FD28D0" w:rsidP="00C66BE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cm:title</w:t>
            </w:r>
            <w:proofErr w:type="spellEnd"/>
          </w:p>
        </w:tc>
        <w:tc>
          <w:tcPr>
            <w:tcW w:w="4111" w:type="dxa"/>
            <w:vMerge w:val="restart"/>
          </w:tcPr>
          <w:p w14:paraId="3470EDA4" w14:textId="77777777" w:rsidR="00FD28D0" w:rsidRDefault="00FD28D0" w:rsidP="00C66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otherAttributes</w:t>
            </w:r>
          </w:p>
        </w:tc>
        <w:tc>
          <w:tcPr>
            <w:tcW w:w="561" w:type="dxa"/>
            <w:vMerge/>
            <w:textDirection w:val="btLr"/>
          </w:tcPr>
          <w:p w14:paraId="6B596C44" w14:textId="77777777" w:rsidR="00FD28D0" w:rsidRDefault="00FD28D0" w:rsidP="00C66BE5">
            <w:pPr>
              <w:ind w:left="113" w:right="113" w:firstLine="0"/>
              <w:jc w:val="center"/>
              <w:rPr>
                <w:lang w:val="en-US"/>
              </w:rPr>
            </w:pPr>
          </w:p>
        </w:tc>
      </w:tr>
      <w:tr w:rsidR="00FD28D0" w:rsidRPr="00B97C97" w14:paraId="39B5FA29" w14:textId="77777777" w:rsidTr="00554991">
        <w:trPr>
          <w:trHeight w:val="527"/>
        </w:trPr>
        <w:tc>
          <w:tcPr>
            <w:tcW w:w="635" w:type="dxa"/>
            <w:vMerge/>
            <w:textDirection w:val="btLr"/>
          </w:tcPr>
          <w:p w14:paraId="4232BA1F" w14:textId="77777777" w:rsidR="00FD28D0" w:rsidRDefault="00FD28D0" w:rsidP="00C66BE5">
            <w:pPr>
              <w:ind w:left="113" w:right="113" w:firstLine="0"/>
              <w:jc w:val="center"/>
              <w:rPr>
                <w:lang w:val="en-US"/>
              </w:rPr>
            </w:pPr>
          </w:p>
        </w:tc>
        <w:tc>
          <w:tcPr>
            <w:tcW w:w="4038" w:type="dxa"/>
          </w:tcPr>
          <w:p w14:paraId="2F1AFCCC" w14:textId="77777777" w:rsidR="00FD28D0" w:rsidRDefault="00FD28D0" w:rsidP="00C66BE5">
            <w:pPr>
              <w:ind w:firstLine="0"/>
              <w:rPr>
                <w:lang w:val="en-US"/>
              </w:rPr>
            </w:pPr>
            <w:proofErr w:type="spellStart"/>
            <w:r w:rsidRPr="00FD28D0">
              <w:rPr>
                <w:lang w:val="en-US"/>
              </w:rPr>
              <w:t>icaseRole:assignees</w:t>
            </w:r>
            <w:proofErr w:type="spellEnd"/>
          </w:p>
        </w:tc>
        <w:tc>
          <w:tcPr>
            <w:tcW w:w="4111" w:type="dxa"/>
            <w:vMerge/>
          </w:tcPr>
          <w:p w14:paraId="3960E72A" w14:textId="77777777" w:rsidR="00FD28D0" w:rsidRDefault="00FD28D0" w:rsidP="00C66BE5">
            <w:pPr>
              <w:ind w:firstLine="0"/>
              <w:rPr>
                <w:lang w:val="en-US"/>
              </w:rPr>
            </w:pPr>
          </w:p>
        </w:tc>
        <w:tc>
          <w:tcPr>
            <w:tcW w:w="561" w:type="dxa"/>
            <w:vMerge/>
            <w:textDirection w:val="btLr"/>
          </w:tcPr>
          <w:p w14:paraId="559113EB" w14:textId="77777777" w:rsidR="00FD28D0" w:rsidRDefault="00FD28D0" w:rsidP="00C66BE5">
            <w:pPr>
              <w:ind w:left="113" w:right="113" w:firstLine="0"/>
              <w:jc w:val="center"/>
              <w:rPr>
                <w:lang w:val="en-US"/>
              </w:rPr>
            </w:pPr>
          </w:p>
        </w:tc>
      </w:tr>
    </w:tbl>
    <w:p w14:paraId="154ABDEE" w14:textId="77777777" w:rsidR="00D107FA" w:rsidRDefault="00D107FA" w:rsidP="00813E93">
      <w:pPr>
        <w:pStyle w:val="Zag"/>
        <w:numPr>
          <w:ilvl w:val="0"/>
          <w:numId w:val="37"/>
        </w:numPr>
        <w:spacing w:before="480"/>
      </w:pPr>
      <w:bookmarkStart w:id="37" w:name="_Toc451756787"/>
      <w:r>
        <w:lastRenderedPageBreak/>
        <w:t>Case</w:t>
      </w:r>
      <w:bookmarkEnd w:id="37"/>
    </w:p>
    <w:p w14:paraId="6F650E6D" w14:textId="77777777" w:rsidR="00047F3C" w:rsidRPr="00047F3C" w:rsidRDefault="00047F3C" w:rsidP="00047F3C">
      <w:pPr>
        <w:rPr>
          <w:b/>
          <w:sz w:val="28"/>
        </w:rPr>
      </w:pPr>
      <w:r w:rsidRPr="00047F3C">
        <w:rPr>
          <w:b/>
          <w:sz w:val="28"/>
        </w:rPr>
        <w:t xml:space="preserve">Aspect: </w:t>
      </w:r>
      <w:r w:rsidRPr="00047F3C">
        <w:rPr>
          <w:b/>
          <w:i/>
          <w:sz w:val="28"/>
        </w:rPr>
        <w:t>icase:case</w:t>
      </w:r>
    </w:p>
    <w:p w14:paraId="12E769EE" w14:textId="77777777" w:rsidR="00E57C09" w:rsidRPr="00663E8F" w:rsidRDefault="00663E8F" w:rsidP="00663E8F">
      <w:r>
        <w:t>В</w:t>
      </w:r>
      <w:r w:rsidRPr="00663E8F">
        <w:t xml:space="preserve"> </w:t>
      </w:r>
      <w:r>
        <w:rPr>
          <w:lang w:val="en-US"/>
        </w:rPr>
        <w:t>CMMN</w:t>
      </w:r>
      <w:r w:rsidRPr="00663E8F">
        <w:t xml:space="preserve"> </w:t>
      </w:r>
      <w:r>
        <w:t>у кейса есть</w:t>
      </w:r>
      <w:r w:rsidRPr="00663E8F">
        <w:t xml:space="preserve"> </w:t>
      </w:r>
      <w:r>
        <w:rPr>
          <w:lang w:val="en-US"/>
        </w:rPr>
        <w:t>casePlanModel</w:t>
      </w:r>
      <w:r w:rsidRPr="00663E8F">
        <w:t xml:space="preserve">, </w:t>
      </w:r>
      <w:r>
        <w:t xml:space="preserve">который является этапом, внутри которого хранятся все элементы плана. В </w:t>
      </w:r>
      <w:r>
        <w:rPr>
          <w:lang w:val="en-US"/>
        </w:rPr>
        <w:t>Citeck</w:t>
      </w:r>
      <w:r w:rsidRPr="00663E8F">
        <w:t xml:space="preserve"> </w:t>
      </w:r>
      <w:r>
        <w:rPr>
          <w:lang w:val="en-US"/>
        </w:rPr>
        <w:t>EcoS</w:t>
      </w:r>
      <w:r w:rsidRPr="00663E8F">
        <w:t xml:space="preserve"> </w:t>
      </w:r>
      <w:r>
        <w:t xml:space="preserve">для этих целей используется сам кейс, поэтому при экспорте нужно создать новый этап, поместить его в свойство </w:t>
      </w:r>
      <w:r>
        <w:rPr>
          <w:lang w:val="en-US"/>
        </w:rPr>
        <w:t>casePlanModel</w:t>
      </w:r>
      <w:r w:rsidRPr="00663E8F">
        <w:t xml:space="preserve"> </w:t>
      </w:r>
      <w:r>
        <w:t>и в нем разместить все активности из кейса. При импорте соответственно содержимое этого этапа должно оказаться в кейсе.</w:t>
      </w:r>
    </w:p>
    <w:p w14:paraId="52D78C87" w14:textId="77777777" w:rsidR="00E57C09" w:rsidRPr="00663E8F" w:rsidRDefault="00E57C09" w:rsidP="00D6522E">
      <w:pPr>
        <w:ind w:firstLine="0"/>
      </w:pPr>
    </w:p>
    <w:p w14:paraId="3236F24F" w14:textId="77777777" w:rsidR="00D6522E" w:rsidRPr="00D6522E" w:rsidRDefault="00D6522E" w:rsidP="00D6522E">
      <w:pPr>
        <w:ind w:firstLine="0"/>
        <w:rPr>
          <w:lang w:val="en-US"/>
        </w:rPr>
      </w:pPr>
      <w:r>
        <w:t xml:space="preserve">Таблица </w:t>
      </w:r>
      <w:r>
        <w:rPr>
          <w:lang w:val="en-US"/>
        </w:rPr>
        <w:t>8</w:t>
      </w:r>
      <w:r>
        <w:t xml:space="preserve"> – </w:t>
      </w:r>
      <w:r>
        <w:rPr>
          <w:lang w:val="en-US"/>
        </w:rPr>
        <w:t xml:space="preserve">Case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4038"/>
        <w:gridCol w:w="4111"/>
        <w:gridCol w:w="561"/>
      </w:tblGrid>
      <w:tr w:rsidR="00D6522E" w:rsidRPr="00B97C97" w14:paraId="1E6073DF" w14:textId="77777777" w:rsidTr="00D6522E">
        <w:tc>
          <w:tcPr>
            <w:tcW w:w="4673" w:type="dxa"/>
            <w:gridSpan w:val="2"/>
          </w:tcPr>
          <w:p w14:paraId="00FA7D52" w14:textId="77777777" w:rsidR="00D6522E" w:rsidRPr="00B97C97" w:rsidRDefault="00D6522E" w:rsidP="00D652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EcoS</w:t>
            </w:r>
          </w:p>
        </w:tc>
        <w:tc>
          <w:tcPr>
            <w:tcW w:w="4672" w:type="dxa"/>
            <w:gridSpan w:val="2"/>
          </w:tcPr>
          <w:p w14:paraId="24A6643E" w14:textId="77777777" w:rsidR="00D6522E" w:rsidRDefault="00D6522E" w:rsidP="00D652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CMMN</w:t>
            </w:r>
          </w:p>
        </w:tc>
      </w:tr>
      <w:tr w:rsidR="00D6522E" w:rsidRPr="00B97C97" w14:paraId="7EC1E680" w14:textId="77777777" w:rsidTr="00D6522E">
        <w:trPr>
          <w:trHeight w:val="529"/>
        </w:trPr>
        <w:tc>
          <w:tcPr>
            <w:tcW w:w="635" w:type="dxa"/>
            <w:vMerge w:val="restart"/>
            <w:textDirection w:val="btLr"/>
          </w:tcPr>
          <w:p w14:paraId="7549ECB7" w14:textId="77777777" w:rsidR="00D6522E" w:rsidRDefault="00D6522E" w:rsidP="00D6522E">
            <w:pPr>
              <w:ind w:left="113" w:right="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icase:case</w:t>
            </w:r>
          </w:p>
        </w:tc>
        <w:tc>
          <w:tcPr>
            <w:tcW w:w="4038" w:type="dxa"/>
          </w:tcPr>
          <w:p w14:paraId="300B219A" w14:textId="77777777" w:rsidR="00D6522E" w:rsidRPr="00B97C97" w:rsidRDefault="00D6522E" w:rsidP="00D652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cm:name</w:t>
            </w:r>
          </w:p>
        </w:tc>
        <w:tc>
          <w:tcPr>
            <w:tcW w:w="4111" w:type="dxa"/>
          </w:tcPr>
          <w:p w14:paraId="3614EF95" w14:textId="77777777" w:rsidR="00D6522E" w:rsidRPr="00B97C97" w:rsidRDefault="00D6522E" w:rsidP="00D652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61" w:type="dxa"/>
            <w:vMerge w:val="restart"/>
            <w:textDirection w:val="btLr"/>
          </w:tcPr>
          <w:p w14:paraId="5C37EA6A" w14:textId="77777777" w:rsidR="00D6522E" w:rsidRDefault="00D6522E" w:rsidP="00D6522E">
            <w:pPr>
              <w:ind w:left="113" w:right="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  <w:p w14:paraId="6828C2B1" w14:textId="77777777" w:rsidR="00D6522E" w:rsidRDefault="00D6522E" w:rsidP="00D6522E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planItem</w:t>
            </w:r>
          </w:p>
        </w:tc>
      </w:tr>
      <w:tr w:rsidR="00D6522E" w:rsidRPr="00B97C97" w14:paraId="16F948FF" w14:textId="77777777" w:rsidTr="00D6522E">
        <w:trPr>
          <w:trHeight w:val="529"/>
        </w:trPr>
        <w:tc>
          <w:tcPr>
            <w:tcW w:w="635" w:type="dxa"/>
            <w:vMerge/>
            <w:textDirection w:val="btLr"/>
          </w:tcPr>
          <w:p w14:paraId="6FB4B369" w14:textId="77777777" w:rsidR="00D6522E" w:rsidRDefault="00D6522E" w:rsidP="00D6522E">
            <w:pPr>
              <w:ind w:left="113" w:right="113" w:firstLine="0"/>
              <w:jc w:val="center"/>
              <w:rPr>
                <w:lang w:val="en-US"/>
              </w:rPr>
            </w:pPr>
          </w:p>
        </w:tc>
        <w:tc>
          <w:tcPr>
            <w:tcW w:w="4038" w:type="dxa"/>
          </w:tcPr>
          <w:p w14:paraId="0253A72E" w14:textId="77777777" w:rsidR="00D6522E" w:rsidRDefault="00D6522E" w:rsidP="00D6522E">
            <w:pPr>
              <w:ind w:firstLine="0"/>
              <w:rPr>
                <w:lang w:val="en-US"/>
              </w:rPr>
            </w:pPr>
            <w:r w:rsidRPr="00D6522E">
              <w:rPr>
                <w:lang w:val="en-US"/>
              </w:rPr>
              <w:t>icaseRole:roles</w:t>
            </w:r>
          </w:p>
        </w:tc>
        <w:tc>
          <w:tcPr>
            <w:tcW w:w="4111" w:type="dxa"/>
          </w:tcPr>
          <w:p w14:paraId="5E412FB4" w14:textId="77777777" w:rsidR="00D6522E" w:rsidRDefault="00D6522E" w:rsidP="00D652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caseRoles</w:t>
            </w:r>
          </w:p>
        </w:tc>
        <w:tc>
          <w:tcPr>
            <w:tcW w:w="561" w:type="dxa"/>
            <w:vMerge/>
            <w:textDirection w:val="btLr"/>
          </w:tcPr>
          <w:p w14:paraId="05CFFBBE" w14:textId="77777777" w:rsidR="00D6522E" w:rsidRDefault="00D6522E" w:rsidP="00D6522E">
            <w:pPr>
              <w:ind w:left="113" w:right="113" w:firstLine="0"/>
              <w:jc w:val="center"/>
              <w:rPr>
                <w:lang w:val="en-US"/>
              </w:rPr>
            </w:pPr>
          </w:p>
        </w:tc>
      </w:tr>
      <w:tr w:rsidR="00663E8F" w:rsidRPr="00B97C97" w14:paraId="7449F064" w14:textId="77777777" w:rsidTr="00663E8F">
        <w:trPr>
          <w:trHeight w:val="493"/>
        </w:trPr>
        <w:tc>
          <w:tcPr>
            <w:tcW w:w="635" w:type="dxa"/>
            <w:vMerge/>
            <w:textDirection w:val="btLr"/>
          </w:tcPr>
          <w:p w14:paraId="74720F1D" w14:textId="77777777" w:rsidR="00663E8F" w:rsidRDefault="00663E8F" w:rsidP="00D6522E">
            <w:pPr>
              <w:ind w:left="113" w:right="113" w:firstLine="0"/>
              <w:jc w:val="center"/>
              <w:rPr>
                <w:lang w:val="en-US"/>
              </w:rPr>
            </w:pPr>
          </w:p>
        </w:tc>
        <w:tc>
          <w:tcPr>
            <w:tcW w:w="4038" w:type="dxa"/>
          </w:tcPr>
          <w:p w14:paraId="56BAB961" w14:textId="77777777" w:rsidR="00663E8F" w:rsidRPr="00E57C09" w:rsidRDefault="00663E8F" w:rsidP="00D6522E">
            <w:pPr>
              <w:ind w:firstLine="0"/>
              <w:rPr>
                <w:lang w:val="en-US"/>
              </w:rPr>
            </w:pPr>
            <w:r>
              <w:t xml:space="preserve">новый </w:t>
            </w:r>
            <w:proofErr w:type="spellStart"/>
            <w:r>
              <w:rPr>
                <w:lang w:val="en-US"/>
              </w:rPr>
              <w:t>stages:stage</w:t>
            </w:r>
            <w:proofErr w:type="spellEnd"/>
          </w:p>
        </w:tc>
        <w:tc>
          <w:tcPr>
            <w:tcW w:w="4111" w:type="dxa"/>
          </w:tcPr>
          <w:p w14:paraId="5466A32A" w14:textId="77777777" w:rsidR="00663E8F" w:rsidRDefault="00663E8F" w:rsidP="00D652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casePlanModel</w:t>
            </w:r>
          </w:p>
        </w:tc>
        <w:tc>
          <w:tcPr>
            <w:tcW w:w="561" w:type="dxa"/>
            <w:vMerge/>
            <w:textDirection w:val="btLr"/>
          </w:tcPr>
          <w:p w14:paraId="008E75CD" w14:textId="77777777" w:rsidR="00663E8F" w:rsidRDefault="00663E8F" w:rsidP="00D6522E">
            <w:pPr>
              <w:ind w:left="113" w:right="113" w:firstLine="0"/>
              <w:jc w:val="center"/>
              <w:rPr>
                <w:lang w:val="en-US"/>
              </w:rPr>
            </w:pPr>
          </w:p>
        </w:tc>
      </w:tr>
    </w:tbl>
    <w:p w14:paraId="53983200" w14:textId="77777777" w:rsidR="008458E0" w:rsidRDefault="008458E0" w:rsidP="00D6522E"/>
    <w:p w14:paraId="10C3112E" w14:textId="77777777" w:rsidR="008458E0" w:rsidRDefault="008458E0">
      <w:pPr>
        <w:spacing w:after="160" w:line="259" w:lineRule="auto"/>
        <w:ind w:firstLine="0"/>
        <w:jc w:val="left"/>
      </w:pPr>
      <w:r>
        <w:br w:type="page"/>
      </w:r>
    </w:p>
    <w:p w14:paraId="2676C9C2" w14:textId="77777777" w:rsidR="00D6522E" w:rsidRDefault="008458E0" w:rsidP="008458E0">
      <w:pPr>
        <w:pStyle w:val="Zag"/>
        <w:rPr>
          <w:lang w:val="ru-RU"/>
        </w:rPr>
      </w:pPr>
      <w:bookmarkStart w:id="38" w:name="_Toc451756788"/>
      <w:r>
        <w:rPr>
          <w:lang w:val="ru-RU"/>
        </w:rPr>
        <w:lastRenderedPageBreak/>
        <w:t>Полезные ссылки</w:t>
      </w:r>
      <w:bookmarkEnd w:id="38"/>
    </w:p>
    <w:p w14:paraId="3626EC39" w14:textId="77777777" w:rsidR="00104D7E" w:rsidRDefault="00104D7E" w:rsidP="00104D7E">
      <w:pPr>
        <w:pStyle w:val="ListParagraph"/>
        <w:numPr>
          <w:ilvl w:val="0"/>
          <w:numId w:val="35"/>
        </w:numPr>
      </w:pPr>
      <w:r w:rsidRPr="00104D7E">
        <w:t xml:space="preserve">Пояснения, как в камунде реализован CMMN (один из живых примеров реализации): </w:t>
      </w:r>
    </w:p>
    <w:p w14:paraId="0E410AE5" w14:textId="77777777" w:rsidR="00104D7E" w:rsidRDefault="00F35BEA" w:rsidP="00104D7E">
      <w:pPr>
        <w:ind w:firstLine="426"/>
        <w:jc w:val="left"/>
      </w:pPr>
      <w:hyperlink r:id="rId22" w:history="1">
        <w:r w:rsidR="00104D7E" w:rsidRPr="003004AF">
          <w:rPr>
            <w:rStyle w:val="Hyperlink"/>
          </w:rPr>
          <w:t>https://docs.camunda.org/manual/7.4/reference/cmmn11/</w:t>
        </w:r>
      </w:hyperlink>
    </w:p>
    <w:p w14:paraId="704BB1E7" w14:textId="77777777" w:rsidR="00104D7E" w:rsidRDefault="008458E0" w:rsidP="00104D7E">
      <w:pPr>
        <w:pStyle w:val="ListParagraph"/>
        <w:numPr>
          <w:ilvl w:val="0"/>
          <w:numId w:val="35"/>
        </w:numPr>
      </w:pPr>
      <w:r w:rsidRPr="008458E0">
        <w:t xml:space="preserve">Веб-редактор для </w:t>
      </w:r>
      <w:r w:rsidR="00104D7E">
        <w:rPr>
          <w:lang w:val="en-US"/>
        </w:rPr>
        <w:t>CMMN</w:t>
      </w:r>
      <w:r w:rsidRPr="008458E0">
        <w:t xml:space="preserve">: </w:t>
      </w:r>
    </w:p>
    <w:p w14:paraId="22F4EC65" w14:textId="77777777" w:rsidR="008458E0" w:rsidRDefault="00F35BEA" w:rsidP="00104D7E">
      <w:pPr>
        <w:ind w:firstLine="426"/>
        <w:jc w:val="left"/>
      </w:pPr>
      <w:hyperlink r:id="rId23" w:history="1">
        <w:r w:rsidR="00104D7E" w:rsidRPr="003004AF">
          <w:rPr>
            <w:rStyle w:val="Hyperlink"/>
          </w:rPr>
          <w:t>http://www.cmmnwebmodeler.com/</w:t>
        </w:r>
      </w:hyperlink>
    </w:p>
    <w:p w14:paraId="291DB3BD" w14:textId="77777777" w:rsidR="00104D7E" w:rsidRPr="00104D7E" w:rsidRDefault="00104D7E" w:rsidP="00104D7E">
      <w:pPr>
        <w:spacing w:after="240"/>
        <w:ind w:firstLine="426"/>
      </w:pPr>
      <w:r>
        <w:t xml:space="preserve">Для доступа необходима регистрация, после которой выдадут доступ к редактору на 30 дней. Валидации реальности данных похоже нету (основное - </w:t>
      </w:r>
      <w:r>
        <w:rPr>
          <w:lang w:val="en-US"/>
        </w:rPr>
        <w:t>email</w:t>
      </w:r>
      <w:r>
        <w:t>).</w:t>
      </w:r>
      <w:r w:rsidRPr="00104D7E">
        <w:t xml:space="preserve"> </w:t>
      </w:r>
      <w:r>
        <w:t>Редактор работает в браузере и чтобы в него зайти надо в левом верхнем углу найти кнопку меню</w:t>
      </w:r>
      <w:r w:rsidRPr="00104D7E">
        <w:t>:</w:t>
      </w:r>
    </w:p>
    <w:p w14:paraId="7385135A" w14:textId="77777777" w:rsidR="00104D7E" w:rsidRPr="00104D7E" w:rsidRDefault="00104D7E" w:rsidP="00104D7E">
      <w:pPr>
        <w:ind w:firstLine="0"/>
        <w:jc w:val="center"/>
      </w:pPr>
      <w:r w:rsidRPr="00104D7E">
        <w:rPr>
          <w:noProof/>
          <w:lang w:eastAsia="ru-RU"/>
        </w:rPr>
        <w:drawing>
          <wp:inline distT="0" distB="0" distL="0" distR="0" wp14:anchorId="50A82EF6" wp14:editId="5F1E6F61">
            <wp:extent cx="3886742" cy="21053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5EA7" w14:textId="77777777" w:rsidR="00104D7E" w:rsidRPr="00104D7E" w:rsidRDefault="00104D7E" w:rsidP="00104D7E">
      <w:pPr>
        <w:spacing w:before="240" w:after="240"/>
      </w:pPr>
      <w:r>
        <w:t>В редакторе есть возможность экспорта в файл</w:t>
      </w:r>
      <w:r w:rsidRPr="00104D7E">
        <w:t>:</w:t>
      </w:r>
    </w:p>
    <w:p w14:paraId="00F0095C" w14:textId="77777777" w:rsidR="00104D7E" w:rsidRDefault="00104D7E" w:rsidP="00104D7E">
      <w:pPr>
        <w:jc w:val="center"/>
        <w:rPr>
          <w:lang w:val="en-US"/>
        </w:rPr>
      </w:pPr>
      <w:r w:rsidRPr="00104D7E">
        <w:rPr>
          <w:noProof/>
          <w:lang w:eastAsia="ru-RU"/>
        </w:rPr>
        <w:drawing>
          <wp:inline distT="0" distB="0" distL="0" distR="0" wp14:anchorId="2DA3B82D" wp14:editId="7CDD6B50">
            <wp:extent cx="3658111" cy="2410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B5FD" w14:textId="77777777" w:rsidR="00104D7E" w:rsidRDefault="00104D7E" w:rsidP="00104D7E">
      <w:pPr>
        <w:spacing w:before="240" w:after="240"/>
        <w:jc w:val="left"/>
      </w:pPr>
      <w:r>
        <w:t xml:space="preserve">Мы работаем с </w:t>
      </w:r>
      <w:r>
        <w:rPr>
          <w:lang w:val="en-US"/>
        </w:rPr>
        <w:t>CMMN</w:t>
      </w:r>
      <w:r>
        <w:t xml:space="preserve"> 1.1 и при экспорте следует выбирать эту версию.</w:t>
      </w:r>
    </w:p>
    <w:p w14:paraId="0A895ACB" w14:textId="77777777" w:rsidR="00104D7E" w:rsidRDefault="00104D7E" w:rsidP="00104D7E">
      <w:pPr>
        <w:pStyle w:val="ListParagraph"/>
        <w:numPr>
          <w:ilvl w:val="0"/>
          <w:numId w:val="35"/>
        </w:numPr>
        <w:spacing w:before="240" w:after="240"/>
        <w:jc w:val="left"/>
        <w:rPr>
          <w:lang w:val="en-US"/>
        </w:rPr>
      </w:pPr>
      <w:r>
        <w:t xml:space="preserve">Ссылка на стандарт </w:t>
      </w:r>
      <w:r>
        <w:rPr>
          <w:lang w:val="en-US"/>
        </w:rPr>
        <w:t>CMMN 1.1:</w:t>
      </w:r>
    </w:p>
    <w:p w14:paraId="526CDF58" w14:textId="77777777" w:rsidR="00104D7E" w:rsidRDefault="00D07422" w:rsidP="00104D7E">
      <w:pPr>
        <w:spacing w:before="240" w:after="240"/>
        <w:ind w:left="454" w:firstLine="0"/>
        <w:jc w:val="left"/>
        <w:rPr>
          <w:lang w:val="en-US"/>
        </w:rPr>
      </w:pPr>
      <w:r>
        <w:fldChar w:fldCharType="begin"/>
      </w:r>
      <w:r w:rsidRPr="008437A9">
        <w:rPr>
          <w:lang w:val="en-US"/>
          <w:rPrChange w:id="39" w:author="GE User" w:date="2016-05-31T11:18:00Z">
            <w:rPr/>
          </w:rPrChange>
        </w:rPr>
        <w:instrText xml:space="preserve"> HYPERLINK "http://www.omg.org/spec/CMMN/1.1/Beta/" </w:instrText>
      </w:r>
      <w:r>
        <w:fldChar w:fldCharType="separate"/>
      </w:r>
      <w:r w:rsidR="00104D7E" w:rsidRPr="003004AF">
        <w:rPr>
          <w:rStyle w:val="Hyperlink"/>
          <w:lang w:val="en-US"/>
        </w:rPr>
        <w:t>http://www.omg.org/spec/CMMN/1.1/Beta/</w:t>
      </w:r>
      <w:r>
        <w:rPr>
          <w:rStyle w:val="Hyperlink"/>
          <w:lang w:val="en-US"/>
        </w:rPr>
        <w:fldChar w:fldCharType="end"/>
      </w:r>
    </w:p>
    <w:p w14:paraId="35C12100" w14:textId="77777777" w:rsidR="00104D7E" w:rsidRPr="00104D7E" w:rsidRDefault="00104D7E" w:rsidP="00104D7E">
      <w:pPr>
        <w:spacing w:before="240" w:after="240"/>
        <w:ind w:left="454" w:firstLine="0"/>
        <w:jc w:val="left"/>
        <w:rPr>
          <w:lang w:val="en-US"/>
        </w:rPr>
      </w:pPr>
    </w:p>
    <w:sectPr w:rsidR="00104D7E" w:rsidRPr="00104D7E" w:rsidSect="003B069A">
      <w:headerReference w:type="default" r:id="rId26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tsd" w:date="2016-05-31T11:20:00Z" w:initials="t">
    <w:p w14:paraId="30584B77" w14:textId="26B73FAB" w:rsidR="00D07422" w:rsidRPr="00952E35" w:rsidRDefault="00D07422" w:rsidP="008437A9">
      <w:pPr>
        <w:pStyle w:val="CommentText"/>
      </w:pPr>
      <w:r>
        <w:rPr>
          <w:rStyle w:val="CommentReference"/>
        </w:rPr>
        <w:annotationRef/>
      </w:r>
      <w:r>
        <w:t>Так у нас очень долго не будет осязаемого результата. Лучше сначала сделать импорт/экспорт кейса и ролей (например). Это также быстро, как сделать импорт/экспорт условий и событий, но преимущество в том, что можно будет в системе сделать экспорт/импорт реального кейса. Добавить туда еще экспорт/импорт задач и можно вообще делать демо.</w:t>
      </w:r>
    </w:p>
  </w:comment>
  <w:comment w:id="7" w:author="GE User" w:date="2016-05-31T11:20:00Z" w:initials="GE">
    <w:p w14:paraId="5F1245E1" w14:textId="6345AB45" w:rsidR="00D07422" w:rsidRDefault="00D07422" w:rsidP="008437A9">
      <w:pPr>
        <w:pStyle w:val="CommentText"/>
      </w:pPr>
      <w:r>
        <w:rPr>
          <w:rStyle w:val="CommentReference"/>
        </w:rPr>
        <w:annotationRef/>
      </w:r>
      <w:r>
        <w:t>Согласен</w:t>
      </w:r>
    </w:p>
  </w:comment>
  <w:comment w:id="9" w:author="tsd" w:date="2016-05-24T23:14:00Z" w:initials="t">
    <w:p w14:paraId="06AFF0CC" w14:textId="77777777" w:rsidR="00D07422" w:rsidRPr="002662D6" w:rsidRDefault="00D074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dd</w:t>
      </w:r>
      <w:proofErr w:type="spellEnd"/>
      <w:r w:rsidRPr="002662D6">
        <w:t>:</w:t>
      </w:r>
      <w:proofErr w:type="gramEnd"/>
      <w:r>
        <w:rPr>
          <w:lang w:val="en-US"/>
        </w:rPr>
        <w:t>type</w:t>
      </w:r>
      <w:r w:rsidRPr="002662D6">
        <w:t xml:space="preserve"> – </w:t>
      </w:r>
      <w:r>
        <w:t xml:space="preserve">это тип свойства... разве где-то в </w:t>
      </w:r>
      <w:r>
        <w:rPr>
          <w:lang w:val="en-US"/>
        </w:rPr>
        <w:t>CMMN</w:t>
      </w:r>
      <w:r w:rsidRPr="002662D6">
        <w:t xml:space="preserve"> </w:t>
      </w:r>
      <w:r>
        <w:t>это нужно?</w:t>
      </w:r>
    </w:p>
  </w:comment>
  <w:comment w:id="10" w:author="GE User" w:date="2016-05-31T12:05:00Z" w:initials="GE">
    <w:p w14:paraId="0B31C176" w14:textId="1F353E5E" w:rsidR="00D07422" w:rsidRDefault="00D07422">
      <w:pPr>
        <w:pStyle w:val="CommentText"/>
      </w:pPr>
      <w:r>
        <w:rPr>
          <w:rStyle w:val="CommentReference"/>
        </w:rPr>
        <w:annotationRef/>
      </w:r>
      <w:r>
        <w:t xml:space="preserve">Я думал использовать это поле для хранения информации о типе экспортируемой ноды чтобы различать разные </w:t>
      </w:r>
      <w:r>
        <w:rPr>
          <w:lang w:val="en-US"/>
        </w:rPr>
        <w:t>Task</w:t>
      </w:r>
      <w:r w:rsidRPr="00D07422">
        <w:t>’</w:t>
      </w:r>
      <w:r>
        <w:t xml:space="preserve">и и разные </w:t>
      </w:r>
      <w:r>
        <w:rPr>
          <w:lang w:val="en-US"/>
        </w:rPr>
        <w:t>Action</w:t>
      </w:r>
      <w:r w:rsidRPr="00D07422">
        <w:t>’</w:t>
      </w:r>
      <w:r>
        <w:t xml:space="preserve">ы. </w:t>
      </w:r>
      <w:r>
        <w:t>То есть хранить</w:t>
      </w:r>
      <w:r w:rsidRPr="00D07422">
        <w:t xml:space="preserve"> </w:t>
      </w:r>
      <w:proofErr w:type="spellStart"/>
      <w:r>
        <w:rPr>
          <w:lang w:val="en-US"/>
        </w:rPr>
        <w:t>nodeService</w:t>
      </w:r>
      <w:proofErr w:type="spellEnd"/>
      <w:r w:rsidRPr="00D07422">
        <w:t>.</w:t>
      </w:r>
      <w:proofErr w:type="spellStart"/>
      <w:r>
        <w:rPr>
          <w:lang w:val="en-US"/>
        </w:rPr>
        <w:t>getType</w:t>
      </w:r>
      <w:proofErr w:type="spellEnd"/>
      <w:r w:rsidRPr="00D07422">
        <w:t>(</w:t>
      </w:r>
      <w:proofErr w:type="spellStart"/>
      <w:r>
        <w:rPr>
          <w:lang w:val="en-US"/>
        </w:rPr>
        <w:t>nodeRef</w:t>
      </w:r>
      <w:proofErr w:type="spellEnd"/>
      <w:r w:rsidRPr="00D07422">
        <w:t>)</w:t>
      </w:r>
      <w:r>
        <w:t>.</w:t>
      </w:r>
    </w:p>
    <w:p w14:paraId="3F9A582B" w14:textId="58791903" w:rsidR="00D07422" w:rsidRPr="00D07422" w:rsidRDefault="00D07422">
      <w:pPr>
        <w:pStyle w:val="CommentText"/>
      </w:pPr>
      <w:r>
        <w:t>Можно удалить этот пункт</w:t>
      </w:r>
    </w:p>
  </w:comment>
  <w:comment w:id="12" w:author="tsd" w:date="2016-05-31T11:20:00Z" w:initials="t">
    <w:p w14:paraId="26B564BA" w14:textId="391ABDF4" w:rsidR="00D07422" w:rsidRPr="008437A9" w:rsidRDefault="00D07422" w:rsidP="008437A9">
      <w:pPr>
        <w:pStyle w:val="CommentText"/>
      </w:pPr>
      <w:r>
        <w:rPr>
          <w:rStyle w:val="CommentReference"/>
        </w:rPr>
        <w:annotationRef/>
      </w:r>
      <w:r>
        <w:t>Можно распределить доработки по задачам, т.к. не для всех задач нужны эти доработки.</w:t>
      </w:r>
      <w:r w:rsidRPr="00FE511E">
        <w:t xml:space="preserve"> </w:t>
      </w:r>
    </w:p>
  </w:comment>
  <w:comment w:id="13" w:author="GE User" w:date="2016-05-31T11:20:00Z" w:initials="GE">
    <w:p w14:paraId="51F60FE2" w14:textId="1EFCCCB3" w:rsidR="00D07422" w:rsidRDefault="00D07422">
      <w:pPr>
        <w:pStyle w:val="CommentText"/>
      </w:pPr>
      <w:r>
        <w:rPr>
          <w:rStyle w:val="CommentReference"/>
        </w:rPr>
        <w:annotationRef/>
      </w:r>
      <w:r>
        <w:t>Согласен</w:t>
      </w:r>
    </w:p>
  </w:comment>
  <w:comment w:id="20" w:author="tsd" w:date="2016-05-30T23:56:00Z" w:initials="t">
    <w:p w14:paraId="17E60A44" w14:textId="77777777" w:rsidR="00D07422" w:rsidRPr="00FE511E" w:rsidRDefault="00D07422" w:rsidP="006170F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Лучше использовать </w:t>
      </w:r>
      <w:r>
        <w:rPr>
          <w:lang w:val="en-US"/>
        </w:rPr>
        <w:t>mappings</w:t>
      </w:r>
    </w:p>
    <w:p w14:paraId="6F248C3F" w14:textId="77777777" w:rsidR="00D07422" w:rsidRDefault="00D07422" w:rsidP="006170F2">
      <w:pPr>
        <w:pStyle w:val="CommentText"/>
        <w:ind w:firstLine="0"/>
      </w:pPr>
    </w:p>
  </w:comment>
  <w:comment w:id="21" w:author="GE User" w:date="2016-05-31T12:10:00Z" w:initials="GE">
    <w:p w14:paraId="7962DD40" w14:textId="77777777" w:rsidR="005354CB" w:rsidRPr="006F5928" w:rsidRDefault="00FA743F">
      <w:pPr>
        <w:pStyle w:val="CommentText"/>
      </w:pPr>
      <w:r>
        <w:rPr>
          <w:rStyle w:val="CommentReference"/>
        </w:rPr>
        <w:annotationRef/>
      </w:r>
      <w:r w:rsidR="005354CB">
        <w:br/>
      </w:r>
      <w:proofErr w:type="spellStart"/>
      <w:r>
        <w:rPr>
          <w:lang w:val="en-US"/>
        </w:rPr>
        <w:t>ParameterMapping</w:t>
      </w:r>
      <w:proofErr w:type="spellEnd"/>
      <w:r w:rsidRPr="00FA743F">
        <w:t xml:space="preserve">? </w:t>
      </w:r>
      <w:r>
        <w:t xml:space="preserve">Функционал этого маппинга из </w:t>
      </w:r>
      <w:r>
        <w:rPr>
          <w:lang w:val="en-US"/>
        </w:rPr>
        <w:t>CMMN</w:t>
      </w:r>
      <w:r w:rsidRPr="00FA743F">
        <w:t xml:space="preserve"> </w:t>
      </w:r>
      <w:r>
        <w:t xml:space="preserve">больше похож на </w:t>
      </w:r>
      <w:r w:rsidR="005354CB">
        <w:t xml:space="preserve">маппинг, который у нас регистрируется через </w:t>
      </w:r>
      <w:r>
        <w:br/>
      </w:r>
      <w:r w:rsidR="005354CB" w:rsidRPr="005354CB">
        <w:t>CaseTaskAttributesMappingRegistrar</w:t>
      </w:r>
      <w:r w:rsidR="005354CB">
        <w:t xml:space="preserve"> (но этот маппинг и так попадает на все серверы и сейчас нет необходимости его экспортировать</w:t>
      </w:r>
      <w:r w:rsidR="005354CB" w:rsidRPr="005354CB">
        <w:t>/</w:t>
      </w:r>
      <w:r w:rsidR="005354CB">
        <w:t>импортировать)</w:t>
      </w:r>
      <w:r w:rsidR="005354CB">
        <w:br/>
        <w:t>Логичнее всего в этой роли смотрелось бы поле</w:t>
      </w:r>
      <w:r w:rsidR="005354CB" w:rsidRPr="005354CB">
        <w:t xml:space="preserve"> </w:t>
      </w:r>
      <w:r w:rsidR="005354CB">
        <w:t xml:space="preserve">у </w:t>
      </w:r>
      <w:r w:rsidR="005354CB">
        <w:rPr>
          <w:lang w:val="en-US"/>
        </w:rPr>
        <w:t>CMMN</w:t>
      </w:r>
      <w:r w:rsidR="005354CB" w:rsidRPr="005354CB">
        <w:t xml:space="preserve"> </w:t>
      </w:r>
      <w:r w:rsidR="005354CB">
        <w:rPr>
          <w:lang w:val="en-US"/>
        </w:rPr>
        <w:t>Task</w:t>
      </w:r>
      <w:r w:rsidR="005354CB" w:rsidRPr="005354CB">
        <w:t>’</w:t>
      </w:r>
      <w:r w:rsidR="005354CB">
        <w:t>и</w:t>
      </w:r>
      <w:r w:rsidR="005354CB" w:rsidRPr="005354CB">
        <w:t>:</w:t>
      </w:r>
      <w:r w:rsidR="005354CB">
        <w:br/>
      </w:r>
      <w:r w:rsidR="005354CB">
        <w:rPr>
          <w:lang w:val="en-US"/>
        </w:rPr>
        <w:t>inputs</w:t>
      </w:r>
      <w:r w:rsidR="005354CB" w:rsidRPr="005354CB">
        <w:t xml:space="preserve">: </w:t>
      </w:r>
      <w:proofErr w:type="spellStart"/>
      <w:r w:rsidR="005354CB">
        <w:rPr>
          <w:lang w:val="en-US"/>
        </w:rPr>
        <w:t>CaseParameter</w:t>
      </w:r>
      <w:proofErr w:type="spellEnd"/>
      <w:r w:rsidR="005354CB" w:rsidRPr="005354CB">
        <w:t>[0..*]</w:t>
      </w:r>
    </w:p>
    <w:p w14:paraId="4846BD9E" w14:textId="002D3DC4" w:rsidR="00FA743F" w:rsidRPr="00E05179" w:rsidRDefault="005354CB">
      <w:pPr>
        <w:pStyle w:val="CommentText"/>
      </w:pPr>
      <w:r>
        <w:t xml:space="preserve">Но </w:t>
      </w:r>
      <w:proofErr w:type="spellStart"/>
      <w:r w:rsidR="006F5928">
        <w:rPr>
          <w:lang w:val="en-US"/>
        </w:rPr>
        <w:t>CaseParameter</w:t>
      </w:r>
      <w:proofErr w:type="spellEnd"/>
      <w:r>
        <w:t xml:space="preserve"> указывает на </w:t>
      </w:r>
      <w:proofErr w:type="spellStart"/>
      <w:r>
        <w:rPr>
          <w:lang w:val="en-US"/>
        </w:rPr>
        <w:t>CaseFileItem</w:t>
      </w:r>
      <w:proofErr w:type="spellEnd"/>
      <w:r w:rsidRPr="005354CB">
        <w:t xml:space="preserve"> </w:t>
      </w:r>
      <w:r>
        <w:t xml:space="preserve">и содержит </w:t>
      </w:r>
      <w:r>
        <w:rPr>
          <w:lang w:val="en-US"/>
        </w:rPr>
        <w:t>Expression</w:t>
      </w:r>
      <w:r w:rsidRPr="005354CB">
        <w:t xml:space="preserve"> </w:t>
      </w:r>
      <w:r>
        <w:t xml:space="preserve">для преобразования. Поэтому я подумал, что данное свойство не подходит. Но можно </w:t>
      </w:r>
      <w:proofErr w:type="spellStart"/>
      <w:r>
        <w:rPr>
          <w:lang w:val="en-US"/>
        </w:rPr>
        <w:t>CaseFileItem</w:t>
      </w:r>
      <w:proofErr w:type="spellEnd"/>
      <w:r>
        <w:t xml:space="preserve"> поле</w:t>
      </w:r>
      <w:r w:rsidRPr="005354CB">
        <w:t xml:space="preserve"> </w:t>
      </w:r>
      <w:r>
        <w:t xml:space="preserve">делать пустым, а в </w:t>
      </w:r>
      <w:r>
        <w:rPr>
          <w:lang w:val="en-US"/>
        </w:rPr>
        <w:t>expression</w:t>
      </w:r>
      <w:r w:rsidRPr="005354CB">
        <w:t xml:space="preserve"> </w:t>
      </w:r>
      <w:r w:rsidR="0005371B">
        <w:t xml:space="preserve">записать значение свойства из </w:t>
      </w:r>
      <w:r w:rsidR="0005371B">
        <w:rPr>
          <w:lang w:val="en-US"/>
        </w:rPr>
        <w:t>alfresco</w:t>
      </w:r>
      <w:r>
        <w:t>.</w:t>
      </w:r>
      <w:r w:rsidR="00E05179">
        <w:br/>
        <w:t xml:space="preserve">Впрочем наверное тут любой вариант будет лучше </w:t>
      </w:r>
      <w:proofErr w:type="spellStart"/>
      <w:r w:rsidR="00E05179">
        <w:rPr>
          <w:lang w:val="en-US"/>
        </w:rPr>
        <w:t>otherAttributes</w:t>
      </w:r>
      <w:proofErr w:type="spellEnd"/>
      <w:r w:rsidR="00E05179">
        <w:t>.</w:t>
      </w:r>
    </w:p>
  </w:comment>
  <w:comment w:id="22" w:author="tsd" w:date="2016-05-30T23:56:00Z" w:initials="t">
    <w:p w14:paraId="682539E8" w14:textId="77777777" w:rsidR="00D07422" w:rsidRPr="006170F2" w:rsidRDefault="00D07422">
      <w:pPr>
        <w:pStyle w:val="CommentText"/>
      </w:pPr>
      <w:r>
        <w:rPr>
          <w:rStyle w:val="CommentReference"/>
        </w:rPr>
        <w:annotationRef/>
      </w:r>
      <w:r>
        <w:t xml:space="preserve">Судя по стандарту, это делается через </w:t>
      </w:r>
      <w:r>
        <w:rPr>
          <w:lang w:val="en-US"/>
        </w:rPr>
        <w:t>planning</w:t>
      </w:r>
      <w:r w:rsidRPr="006170F2">
        <w:t xml:space="preserve"> </w:t>
      </w:r>
      <w:r>
        <w:rPr>
          <w:lang w:val="en-US"/>
        </w:rPr>
        <w:t>tables</w:t>
      </w:r>
      <w:r w:rsidRPr="006170F2">
        <w:t>.</w:t>
      </w:r>
    </w:p>
  </w:comment>
  <w:comment w:id="23" w:author="GE User" w:date="2016-05-31T12:24:00Z" w:initials="GE">
    <w:p w14:paraId="4EA7F67D" w14:textId="77777777" w:rsidR="007049EE" w:rsidRDefault="00E05179" w:rsidP="00DB413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Может быть. Я не изучал подробно </w:t>
      </w:r>
      <w:r>
        <w:rPr>
          <w:lang w:val="en-US"/>
        </w:rPr>
        <w:t>Planning</w:t>
      </w:r>
      <w:r w:rsidRPr="00E05179">
        <w:t xml:space="preserve"> </w:t>
      </w:r>
      <w:r>
        <w:rPr>
          <w:lang w:val="en-US"/>
        </w:rPr>
        <w:t>tables</w:t>
      </w:r>
      <w:r w:rsidRPr="00E05179">
        <w:t xml:space="preserve"> </w:t>
      </w:r>
      <w:r>
        <w:t xml:space="preserve">т.к. </w:t>
      </w:r>
      <w:r>
        <w:t xml:space="preserve">подумал, что у нас этой части нету в том виде в котором это может </w:t>
      </w:r>
      <w:r>
        <w:t>быть важно для экспорта</w:t>
      </w:r>
      <w:r w:rsidRPr="00E05179">
        <w:t>/</w:t>
      </w:r>
      <w:r>
        <w:t>импорта.</w:t>
      </w:r>
      <w:r w:rsidR="00F35BEA" w:rsidRPr="007049EE">
        <w:t xml:space="preserve"> </w:t>
      </w:r>
    </w:p>
    <w:p w14:paraId="178953FB" w14:textId="7D7C1F7F" w:rsidR="007049EE" w:rsidRPr="007049EE" w:rsidRDefault="00F35BEA" w:rsidP="007049EE">
      <w:pPr>
        <w:pStyle w:val="CommentText"/>
      </w:pPr>
      <w:r>
        <w:t xml:space="preserve">Пример из </w:t>
      </w:r>
      <w:proofErr w:type="spellStart"/>
      <w:r>
        <w:rPr>
          <w:lang w:val="en-US"/>
        </w:rPr>
        <w:t>camunda</w:t>
      </w:r>
      <w:proofErr w:type="spellEnd"/>
      <w:r w:rsidRPr="007049EE">
        <w:t xml:space="preserve"> </w:t>
      </w:r>
      <w:r>
        <w:t xml:space="preserve">как они подходят к задаче </w:t>
      </w:r>
      <w:r>
        <w:t xml:space="preserve">выбора </w:t>
      </w:r>
      <w:r>
        <w:rPr>
          <w:lang w:val="en-US"/>
        </w:rPr>
        <w:t>assignee</w:t>
      </w:r>
      <w:r w:rsidRPr="007049EE">
        <w:t>:</w:t>
      </w:r>
    </w:p>
    <w:p w14:paraId="38F2443F" w14:textId="77777777" w:rsidR="007049EE" w:rsidRDefault="007049EE" w:rsidP="00DB4134">
      <w:pPr>
        <w:pStyle w:val="CommentText"/>
        <w:rPr>
          <w:lang w:val="en-US"/>
        </w:rPr>
      </w:pPr>
      <w:r w:rsidRPr="007049EE">
        <w:rPr>
          <w:lang w:val="en-US"/>
        </w:rPr>
        <w:t>&lt;</w:t>
      </w:r>
      <w:proofErr w:type="spellStart"/>
      <w:r w:rsidRPr="007049EE">
        <w:rPr>
          <w:lang w:val="en-US"/>
        </w:rPr>
        <w:t>cmmn</w:t>
      </w:r>
      <w:proofErr w:type="gramStart"/>
      <w:r w:rsidRPr="007049EE">
        <w:rPr>
          <w:lang w:val="en-US"/>
        </w:rPr>
        <w:t>:humanTask</w:t>
      </w:r>
      <w:proofErr w:type="spellEnd"/>
      <w:proofErr w:type="gramEnd"/>
      <w:r w:rsidRPr="007049EE">
        <w:rPr>
          <w:lang w:val="en-US"/>
        </w:rPr>
        <w:t xml:space="preserve"> </w:t>
      </w:r>
      <w:proofErr w:type="spellStart"/>
      <w:r w:rsidRPr="007049EE">
        <w:rPr>
          <w:lang w:val="en-US"/>
        </w:rPr>
        <w:t>isBlocking</w:t>
      </w:r>
      <w:proofErr w:type="spellEnd"/>
      <w:r w:rsidRPr="007049EE">
        <w:rPr>
          <w:lang w:val="en-US"/>
        </w:rPr>
        <w:t>="true"</w:t>
      </w:r>
      <w:bookmarkStart w:id="24" w:name="_GoBack"/>
      <w:bookmarkEnd w:id="24"/>
    </w:p>
    <w:p w14:paraId="755235CA" w14:textId="6B3F6CB8" w:rsidR="007049EE" w:rsidRDefault="00F35BEA" w:rsidP="00DB4134">
      <w:pPr>
        <w:pStyle w:val="CommentText"/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 xml:space="preserve">                    </w:t>
      </w:r>
      <w:proofErr w:type="gramStart"/>
      <w:r w:rsidR="007049EE" w:rsidRPr="007049EE">
        <w:rPr>
          <w:lang w:val="en-US"/>
        </w:rPr>
        <w:t>name</w:t>
      </w:r>
      <w:proofErr w:type="gramEnd"/>
      <w:r w:rsidR="007049EE" w:rsidRPr="007049EE">
        <w:rPr>
          <w:lang w:val="en-US"/>
        </w:rPr>
        <w:t>="Provide Customer Rating"</w:t>
      </w:r>
    </w:p>
    <w:p w14:paraId="7DDE8567" w14:textId="77777777" w:rsidR="007049EE" w:rsidRPr="007049EE" w:rsidRDefault="00F35BEA" w:rsidP="007049EE">
      <w:pPr>
        <w:pStyle w:val="CommentText"/>
      </w:pPr>
      <w:r w:rsidRPr="007049EE">
        <w:t xml:space="preserve">                                 </w:t>
      </w:r>
      <w:r w:rsidRPr="007049EE">
        <w:t xml:space="preserve"> </w:t>
      </w:r>
      <w:r w:rsidRPr="007049EE">
        <w:t xml:space="preserve"> </w:t>
      </w:r>
      <w:proofErr w:type="gramStart"/>
      <w:r w:rsidR="007049EE" w:rsidRPr="007049EE">
        <w:rPr>
          <w:lang w:val="en-US"/>
        </w:rPr>
        <w:t>id</w:t>
      </w:r>
      <w:proofErr w:type="gramEnd"/>
      <w:r w:rsidR="007049EE" w:rsidRPr="007049EE">
        <w:t>="</w:t>
      </w:r>
      <w:proofErr w:type="spellStart"/>
      <w:r w:rsidR="007049EE" w:rsidRPr="007049EE">
        <w:rPr>
          <w:lang w:val="en-US"/>
        </w:rPr>
        <w:t>HumanTask</w:t>
      </w:r>
      <w:proofErr w:type="spellEnd"/>
      <w:r w:rsidR="007049EE" w:rsidRPr="007049EE">
        <w:t>_2"</w:t>
      </w:r>
    </w:p>
    <w:p w14:paraId="297828BE" w14:textId="1AB376A6" w:rsidR="007049EE" w:rsidRPr="007049EE" w:rsidRDefault="00F35BEA">
      <w:pPr>
        <w:pStyle w:val="CommentText"/>
      </w:pPr>
      <w:r>
        <w:rPr>
          <w:lang w:val="en-US"/>
        </w:rPr>
        <w:t xml:space="preserve">                                   </w:t>
      </w:r>
      <w:proofErr w:type="spellStart"/>
      <w:proofErr w:type="gramStart"/>
      <w:r w:rsidR="007049EE" w:rsidRPr="007049EE">
        <w:rPr>
          <w:lang w:val="en-US"/>
        </w:rPr>
        <w:t>camunda</w:t>
      </w:r>
      <w:proofErr w:type="spellEnd"/>
      <w:r w:rsidR="007049EE" w:rsidRPr="007049EE">
        <w:t>:</w:t>
      </w:r>
      <w:proofErr w:type="gramEnd"/>
      <w:r w:rsidR="007049EE" w:rsidRPr="007049EE">
        <w:rPr>
          <w:lang w:val="en-US"/>
        </w:rPr>
        <w:t>assignee</w:t>
      </w:r>
      <w:r w:rsidR="007049EE" w:rsidRPr="007049EE">
        <w:t>="</w:t>
      </w:r>
      <w:r w:rsidR="007049EE" w:rsidRPr="007049EE">
        <w:rPr>
          <w:lang w:val="en-US"/>
        </w:rPr>
        <w:t>demo</w:t>
      </w:r>
      <w:r w:rsidR="007049EE" w:rsidRPr="007049EE">
        <w:t>"&gt;</w:t>
      </w:r>
    </w:p>
  </w:comment>
  <w:comment w:id="25" w:author="tsd" w:date="2016-05-30T23:56:00Z" w:initials="t">
    <w:p w14:paraId="772B5E35" w14:textId="77777777" w:rsidR="00D07422" w:rsidRPr="007049EE" w:rsidRDefault="00D07422">
      <w:pPr>
        <w:pStyle w:val="CommentText"/>
      </w:pPr>
      <w:r>
        <w:rPr>
          <w:rStyle w:val="CommentReference"/>
        </w:rPr>
        <w:annotationRef/>
      </w:r>
      <w:r>
        <w:t>Что</w:t>
      </w:r>
      <w:r w:rsidRPr="007049EE">
        <w:t xml:space="preserve"> </w:t>
      </w:r>
      <w:r>
        <w:t>это</w:t>
      </w:r>
      <w:r w:rsidRPr="007049EE">
        <w:t>?..</w:t>
      </w:r>
    </w:p>
  </w:comment>
  <w:comment w:id="26" w:author="GE User" w:date="2016-05-31T11:43:00Z" w:initials="GE">
    <w:p w14:paraId="02C85168" w14:textId="59EF3164" w:rsidR="00D07422" w:rsidRPr="00FA743F" w:rsidRDefault="00D07422">
      <w:pPr>
        <w:pStyle w:val="CommentText"/>
      </w:pPr>
      <w:r>
        <w:rPr>
          <w:rStyle w:val="CommentReference"/>
        </w:rPr>
        <w:annotationRef/>
      </w:r>
      <w:r>
        <w:t>Тип</w:t>
      </w:r>
      <w:r w:rsidR="00FA743F" w:rsidRPr="007049EE">
        <w:t xml:space="preserve"> </w:t>
      </w:r>
      <w:r w:rsidR="00FA743F">
        <w:t>объекта</w:t>
      </w:r>
      <w:r w:rsidR="00FA743F" w:rsidRPr="007049EE">
        <w:t xml:space="preserve"> </w:t>
      </w:r>
      <w:r w:rsidR="00FA743F">
        <w:t>альфреско</w:t>
      </w:r>
      <w:r w:rsidR="00FA743F" w:rsidRPr="007049EE">
        <w:t xml:space="preserve">, </w:t>
      </w:r>
      <w:r w:rsidR="00FA743F">
        <w:t>который</w:t>
      </w:r>
      <w:r w:rsidR="00FA743F" w:rsidRPr="007049EE">
        <w:t xml:space="preserve"> </w:t>
      </w:r>
      <w:r w:rsidR="00FA743F">
        <w:t>я</w:t>
      </w:r>
      <w:r w:rsidR="00FA743F" w:rsidRPr="007049EE">
        <w:t xml:space="preserve"> </w:t>
      </w:r>
      <w:r w:rsidR="00FA743F">
        <w:t>думал</w:t>
      </w:r>
      <w:r w:rsidR="00FA743F" w:rsidRPr="007049EE">
        <w:t xml:space="preserve"> </w:t>
      </w:r>
      <w:r w:rsidR="00FA743F">
        <w:t>хранить</w:t>
      </w:r>
      <w:r w:rsidR="00FA743F" w:rsidRPr="007049EE">
        <w:t xml:space="preserve"> </w:t>
      </w:r>
      <w:r w:rsidR="00FA743F">
        <w:t>в</w:t>
      </w:r>
      <w:r w:rsidRPr="007049EE">
        <w:t xml:space="preserve"> </w:t>
      </w:r>
      <w:proofErr w:type="spellStart"/>
      <w:r w:rsidR="00FA743F">
        <w:rPr>
          <w:lang w:val="en-US"/>
        </w:rPr>
        <w:t>dd</w:t>
      </w:r>
      <w:proofErr w:type="spellEnd"/>
      <w:r w:rsidR="00FA743F" w:rsidRPr="007049EE">
        <w:t>:</w:t>
      </w:r>
      <w:r w:rsidR="00FA743F">
        <w:rPr>
          <w:lang w:val="en-US"/>
        </w:rPr>
        <w:t>type</w:t>
      </w:r>
      <w:r w:rsidR="00FA743F" w:rsidRPr="007049EE">
        <w:t xml:space="preserve">, </w:t>
      </w:r>
      <w:r w:rsidR="00FA743F">
        <w:t>чтобы</w:t>
      </w:r>
      <w:r w:rsidR="00FA743F" w:rsidRPr="007049EE">
        <w:t xml:space="preserve"> </w:t>
      </w:r>
      <w:r w:rsidR="00FA743F">
        <w:t>различать</w:t>
      </w:r>
      <w:r w:rsidR="00FA743F" w:rsidRPr="007049EE">
        <w:t xml:space="preserve"> </w:t>
      </w:r>
      <w:r w:rsidR="00FA743F">
        <w:t>разные</w:t>
      </w:r>
      <w:r w:rsidR="00FA743F" w:rsidRPr="007049EE">
        <w:t xml:space="preserve"> </w:t>
      </w:r>
      <w:r w:rsidR="00FA743F">
        <w:t>типы</w:t>
      </w:r>
      <w:r w:rsidR="00FA743F" w:rsidRPr="007049EE">
        <w:t xml:space="preserve"> </w:t>
      </w:r>
      <w:r w:rsidR="00FA743F">
        <w:t>задач кейса.</w:t>
      </w:r>
    </w:p>
  </w:comment>
  <w:comment w:id="29" w:author="tsd" w:date="2016-05-30T23:41:00Z" w:initials="t">
    <w:p w14:paraId="55CA0ACB" w14:textId="77777777" w:rsidR="00D07422" w:rsidRPr="00FE511E" w:rsidRDefault="00D07422">
      <w:pPr>
        <w:pStyle w:val="CommentText"/>
      </w:pPr>
      <w:r>
        <w:rPr>
          <w:rStyle w:val="CommentReference"/>
        </w:rPr>
        <w:annotationRef/>
      </w:r>
      <w:r>
        <w:t xml:space="preserve">Лучше </w:t>
      </w:r>
      <w:r>
        <w:t xml:space="preserve">подходит </w:t>
      </w:r>
      <w:proofErr w:type="spellStart"/>
      <w:r>
        <w:rPr>
          <w:lang w:val="en-US"/>
        </w:rPr>
        <w:t>ProcessTask</w:t>
      </w:r>
      <w:proofErr w:type="spellEnd"/>
      <w:r>
        <w:t xml:space="preserve"> со специальным значением implementationType, скажем, </w:t>
      </w:r>
      <w:r>
        <w:rPr>
          <w:lang w:val="en-US"/>
        </w:rPr>
        <w:t>http</w:t>
      </w:r>
      <w:r w:rsidRPr="00FE511E">
        <w:t>://</w:t>
      </w:r>
      <w:r>
        <w:rPr>
          <w:lang w:val="en-US"/>
        </w:rPr>
        <w:t>www</w:t>
      </w:r>
      <w:r w:rsidRPr="00FE511E">
        <w:t>.</w:t>
      </w:r>
      <w:r>
        <w:rPr>
          <w:lang w:val="en-US"/>
        </w:rPr>
        <w:t>alfresco</w:t>
      </w:r>
      <w:r w:rsidRPr="00FE511E">
        <w:t>.</w:t>
      </w:r>
      <w:r>
        <w:rPr>
          <w:lang w:val="en-US"/>
        </w:rPr>
        <w:t>org</w:t>
      </w:r>
      <w:r w:rsidRPr="00FE511E">
        <w:t>/</w:t>
      </w:r>
      <w:r>
        <w:rPr>
          <w:lang w:val="en-US"/>
        </w:rPr>
        <w:t>model</w:t>
      </w:r>
      <w:r w:rsidRPr="00FE511E">
        <w:t>/</w:t>
      </w:r>
      <w:r>
        <w:rPr>
          <w:lang w:val="en-US"/>
        </w:rPr>
        <w:t>action</w:t>
      </w:r>
      <w:r w:rsidRPr="00FE511E">
        <w:t>/1.0</w:t>
      </w:r>
    </w:p>
  </w:comment>
  <w:comment w:id="30" w:author="GE User" w:date="2016-05-31T11:22:00Z" w:initials="GE">
    <w:p w14:paraId="4102361A" w14:textId="63C843B0" w:rsidR="00D07422" w:rsidRDefault="00D07422">
      <w:pPr>
        <w:pStyle w:val="CommentText"/>
      </w:pPr>
      <w:r>
        <w:rPr>
          <w:rStyle w:val="CommentReference"/>
        </w:rPr>
        <w:annotationRef/>
      </w:r>
      <w:r>
        <w:t>Согласен</w:t>
      </w:r>
    </w:p>
  </w:comment>
  <w:comment w:id="31" w:author="tsd" w:date="2016-05-30T23:43:00Z" w:initials="t">
    <w:p w14:paraId="430CEB2F" w14:textId="77777777" w:rsidR="00D07422" w:rsidRPr="00FE511E" w:rsidRDefault="00D07422">
      <w:pPr>
        <w:pStyle w:val="CommentText"/>
      </w:pPr>
      <w:r>
        <w:rPr>
          <w:rStyle w:val="CommentReference"/>
        </w:rPr>
        <w:annotationRef/>
      </w:r>
      <w:r>
        <w:t xml:space="preserve">В </w:t>
      </w:r>
      <w:r>
        <w:rPr>
          <w:lang w:val="en-US"/>
        </w:rPr>
        <w:t>Alfresco</w:t>
      </w:r>
      <w:r w:rsidRPr="00FE511E">
        <w:t xml:space="preserve"> </w:t>
      </w:r>
      <w:r>
        <w:t xml:space="preserve">атрибут </w:t>
      </w:r>
      <w:proofErr w:type="spellStart"/>
      <w:r>
        <w:rPr>
          <w:lang w:val="en-US"/>
        </w:rPr>
        <w:t>isBlocking</w:t>
      </w:r>
      <w:proofErr w:type="spellEnd"/>
      <w:r w:rsidRPr="00FE511E">
        <w:t xml:space="preserve"> </w:t>
      </w:r>
      <w:r>
        <w:t xml:space="preserve">противоположен атрибуту </w:t>
      </w:r>
      <w:r>
        <w:rPr>
          <w:lang w:val="en-US"/>
        </w:rPr>
        <w:t>asynchronous</w:t>
      </w:r>
      <w:r w:rsidRPr="00FE511E">
        <w:t xml:space="preserve"> </w:t>
      </w:r>
      <w:r>
        <w:t xml:space="preserve">действия. Как правило, действия запускаются с </w:t>
      </w:r>
      <w:r>
        <w:rPr>
          <w:lang w:val="en-US"/>
        </w:rPr>
        <w:t>asynchronous</w:t>
      </w:r>
      <w:r w:rsidRPr="00FE511E">
        <w:t>=</w:t>
      </w:r>
      <w:r>
        <w:rPr>
          <w:lang w:val="en-US"/>
        </w:rPr>
        <w:t>false</w:t>
      </w:r>
      <w:r>
        <w:t>, т.е. i</w:t>
      </w:r>
      <w:proofErr w:type="spellStart"/>
      <w:r>
        <w:rPr>
          <w:lang w:val="en-US"/>
        </w:rPr>
        <w:t>sBlocking</w:t>
      </w:r>
      <w:proofErr w:type="spellEnd"/>
      <w:r w:rsidRPr="00FE511E">
        <w:t>=</w:t>
      </w:r>
      <w:r>
        <w:rPr>
          <w:lang w:val="en-US"/>
        </w:rPr>
        <w:t>true</w:t>
      </w:r>
      <w:r w:rsidRPr="00FE511E">
        <w:t>.</w:t>
      </w:r>
      <w:r>
        <w:t xml:space="preserve"> </w:t>
      </w:r>
    </w:p>
  </w:comment>
  <w:comment w:id="32" w:author="GE User" w:date="2016-05-31T11:33:00Z" w:initials="GE">
    <w:p w14:paraId="14D9ADDA" w14:textId="08F71D75" w:rsidR="00D07422" w:rsidRPr="00D07422" w:rsidRDefault="00D07422">
      <w:pPr>
        <w:pStyle w:val="CommentText"/>
      </w:pPr>
      <w:r>
        <w:rPr>
          <w:rStyle w:val="CommentReference"/>
        </w:rPr>
        <w:annotationRef/>
      </w:r>
      <w:r>
        <w:t xml:space="preserve">Я предполагал, что действия могут быть как синхронными так и асинхронными, а активность «Действие» всегда завершается после старта. Поэтому поставил </w:t>
      </w:r>
      <w:r>
        <w:rPr>
          <w:lang w:val="en-US"/>
        </w:rPr>
        <w:t>false</w:t>
      </w:r>
      <w:r w:rsidRPr="00D07422">
        <w:t>.</w:t>
      </w:r>
      <w:r>
        <w:br/>
      </w:r>
      <w:r>
        <w:t xml:space="preserve">Так же по стандарту </w:t>
      </w:r>
      <w:r>
        <w:rPr>
          <w:lang w:val="en-US"/>
        </w:rPr>
        <w:t>Task</w:t>
      </w:r>
      <w:r w:rsidRPr="00D07422">
        <w:t>’</w:t>
      </w:r>
      <w:r>
        <w:t xml:space="preserve">и с </w:t>
      </w:r>
      <w:proofErr w:type="spellStart"/>
      <w:r>
        <w:rPr>
          <w:lang w:val="en-US"/>
        </w:rPr>
        <w:t>isBlocking</w:t>
      </w:r>
      <w:proofErr w:type="spellEnd"/>
      <w:r w:rsidRPr="00D07422">
        <w:t>=</w:t>
      </w:r>
      <w:r>
        <w:rPr>
          <w:lang w:val="en-US"/>
        </w:rPr>
        <w:t>false</w:t>
      </w:r>
      <w:r w:rsidRPr="00D07422">
        <w:t xml:space="preserve"> </w:t>
      </w:r>
      <w:r>
        <w:t xml:space="preserve">не могут иметь </w:t>
      </w:r>
      <w:proofErr w:type="spellStart"/>
      <w:r>
        <w:rPr>
          <w:lang w:val="en-US"/>
        </w:rPr>
        <w:t>exitCriteria</w:t>
      </w:r>
      <w:proofErr w:type="spellEnd"/>
      <w:r w:rsidRPr="00D07422">
        <w:t xml:space="preserve">, </w:t>
      </w:r>
      <w:r>
        <w:t>что так же справедливо и для наших «Действий»</w:t>
      </w:r>
    </w:p>
  </w:comment>
  <w:comment w:id="33" w:author="tsd" w:date="2016-05-30T23:41:00Z" w:initials="t">
    <w:p w14:paraId="61A730F4" w14:textId="77777777" w:rsidR="00D07422" w:rsidRPr="00FE511E" w:rsidRDefault="00D07422">
      <w:pPr>
        <w:pStyle w:val="CommentText"/>
      </w:pPr>
      <w:r>
        <w:rPr>
          <w:rStyle w:val="CommentReference"/>
        </w:rPr>
        <w:annotationRef/>
      </w:r>
      <w:r>
        <w:t xml:space="preserve">Лучше использовать </w:t>
      </w:r>
      <w:r>
        <w:rPr>
          <w:lang w:val="en-US"/>
        </w:rPr>
        <w:t>mappings</w:t>
      </w:r>
    </w:p>
  </w:comment>
  <w:comment w:id="34" w:author="GE User" w:date="2016-05-31T12:04:00Z" w:initials="GE">
    <w:p w14:paraId="626D208F" w14:textId="62AABBC1" w:rsidR="00E05179" w:rsidRDefault="00E05179">
      <w:pPr>
        <w:pStyle w:val="CommentText"/>
      </w:pPr>
      <w:r>
        <w:rPr>
          <w:rStyle w:val="CommentReference"/>
        </w:rPr>
        <w:annotationRef/>
      </w:r>
      <w:r>
        <w:t>Ответил выше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586F3B" w15:done="0"/>
  <w15:commentEx w15:paraId="06AFF0CC" w15:done="0"/>
  <w15:commentEx w15:paraId="26B564BA" w15:done="0"/>
  <w15:commentEx w15:paraId="6F248C3F" w15:done="0"/>
  <w15:commentEx w15:paraId="682539E8" w15:done="0"/>
  <w15:commentEx w15:paraId="772B5E35" w15:done="0"/>
  <w15:commentEx w15:paraId="55CA0ACB" w15:done="0"/>
  <w15:commentEx w15:paraId="430CEB2F" w15:done="0"/>
  <w15:commentEx w15:paraId="61A730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9437E" w14:textId="77777777" w:rsidR="00F35BEA" w:rsidRDefault="00F35BEA" w:rsidP="004373B4">
      <w:r>
        <w:separator/>
      </w:r>
    </w:p>
  </w:endnote>
  <w:endnote w:type="continuationSeparator" w:id="0">
    <w:p w14:paraId="2FC13CF2" w14:textId="77777777" w:rsidR="00F35BEA" w:rsidRDefault="00F35BEA" w:rsidP="0043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Arial"/>
    <w:charset w:val="CC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92B56" w14:textId="77777777" w:rsidR="00F35BEA" w:rsidRDefault="00F35BEA" w:rsidP="004373B4">
      <w:r>
        <w:separator/>
      </w:r>
    </w:p>
  </w:footnote>
  <w:footnote w:type="continuationSeparator" w:id="0">
    <w:p w14:paraId="0C106CAC" w14:textId="77777777" w:rsidR="00F35BEA" w:rsidRDefault="00F35BEA" w:rsidP="00437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724A2" w14:textId="77777777" w:rsidR="00D07422" w:rsidRPr="00D509A7" w:rsidRDefault="00D07422" w:rsidP="00D509A7">
    <w:pPr>
      <w:tabs>
        <w:tab w:val="right" w:pos="9355"/>
      </w:tabs>
      <w:spacing w:after="0"/>
      <w:ind w:firstLine="0"/>
      <w:jc w:val="left"/>
      <w:rPr>
        <w:rFonts w:ascii="Calibri" w:eastAsia="Calibri" w:hAnsi="Calibri" w:cs="Times New Roman"/>
        <w:b/>
        <w:sz w:val="22"/>
        <w:lang w:val="en-US" w:eastAsia="ru-RU"/>
      </w:rPr>
    </w:pPr>
    <w:r w:rsidRPr="004373B4">
      <w:rPr>
        <w:rFonts w:ascii="Calibri" w:eastAsia="Calibri" w:hAnsi="Calibri" w:cs="Times New Roman"/>
        <w:noProof/>
        <w:sz w:val="22"/>
        <w:lang w:eastAsia="ru-RU"/>
      </w:rPr>
      <w:drawing>
        <wp:inline distT="0" distB="0" distL="0" distR="0" wp14:anchorId="792ED456" wp14:editId="1494E19A">
          <wp:extent cx="1099039" cy="190500"/>
          <wp:effectExtent l="0" t="0" r="0" b="0"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coS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78" cy="192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509A7">
      <w:rPr>
        <w:rFonts w:ascii="Calibri" w:eastAsia="Calibri" w:hAnsi="Calibri" w:cs="Times New Roman"/>
        <w:sz w:val="22"/>
        <w:lang w:val="en-US" w:eastAsia="ru-RU"/>
      </w:rPr>
      <w:tab/>
    </w:r>
    <w:r>
      <w:rPr>
        <w:rFonts w:ascii="Calibri" w:eastAsia="Calibri" w:hAnsi="Calibri" w:cs="Times New Roman"/>
        <w:sz w:val="22"/>
        <w:lang w:val="en-US" w:eastAsia="ru-RU"/>
      </w:rPr>
      <w:t>Citeck EcoS Case Management mapping to CMMN 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287"/>
    <w:multiLevelType w:val="hybridMultilevel"/>
    <w:tmpl w:val="D13EE87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02ED5DAA"/>
    <w:multiLevelType w:val="hybridMultilevel"/>
    <w:tmpl w:val="09E85590"/>
    <w:lvl w:ilvl="0" w:tplc="8D76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0EB145C7"/>
    <w:multiLevelType w:val="hybridMultilevel"/>
    <w:tmpl w:val="484E5FD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11576CBF"/>
    <w:multiLevelType w:val="hybridMultilevel"/>
    <w:tmpl w:val="4ADC342A"/>
    <w:lvl w:ilvl="0" w:tplc="04190005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">
    <w:nsid w:val="15F9372C"/>
    <w:multiLevelType w:val="hybridMultilevel"/>
    <w:tmpl w:val="2BF22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156A9"/>
    <w:multiLevelType w:val="hybridMultilevel"/>
    <w:tmpl w:val="3D60DF48"/>
    <w:lvl w:ilvl="0" w:tplc="D5D4AD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408D2"/>
    <w:multiLevelType w:val="hybridMultilevel"/>
    <w:tmpl w:val="01DCCAF0"/>
    <w:lvl w:ilvl="0" w:tplc="041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1E585E7C"/>
    <w:multiLevelType w:val="hybridMultilevel"/>
    <w:tmpl w:val="0B982152"/>
    <w:lvl w:ilvl="0" w:tplc="041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1FCC1CA8"/>
    <w:multiLevelType w:val="hybridMultilevel"/>
    <w:tmpl w:val="3908424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235242D3"/>
    <w:multiLevelType w:val="hybridMultilevel"/>
    <w:tmpl w:val="9154D878"/>
    <w:lvl w:ilvl="0" w:tplc="041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24197B2C"/>
    <w:multiLevelType w:val="hybridMultilevel"/>
    <w:tmpl w:val="0ED2DC1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>
    <w:nsid w:val="27D009BD"/>
    <w:multiLevelType w:val="hybridMultilevel"/>
    <w:tmpl w:val="83C6CA30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>
    <w:nsid w:val="297A6D66"/>
    <w:multiLevelType w:val="hybridMultilevel"/>
    <w:tmpl w:val="72ACCC66"/>
    <w:lvl w:ilvl="0" w:tplc="1312082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A39BE"/>
    <w:multiLevelType w:val="hybridMultilevel"/>
    <w:tmpl w:val="E60C0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2C4BF9"/>
    <w:multiLevelType w:val="hybridMultilevel"/>
    <w:tmpl w:val="185CE618"/>
    <w:lvl w:ilvl="0" w:tplc="041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5">
    <w:nsid w:val="30863139"/>
    <w:multiLevelType w:val="hybridMultilevel"/>
    <w:tmpl w:val="3468EAC2"/>
    <w:lvl w:ilvl="0" w:tplc="32D0DF04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>
    <w:nsid w:val="318D23C8"/>
    <w:multiLevelType w:val="hybridMultilevel"/>
    <w:tmpl w:val="F3A6C7F0"/>
    <w:lvl w:ilvl="0" w:tplc="30EEA828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>
    <w:nsid w:val="34486D9D"/>
    <w:multiLevelType w:val="hybridMultilevel"/>
    <w:tmpl w:val="2D28BD66"/>
    <w:lvl w:ilvl="0" w:tplc="B07AE44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37812"/>
    <w:multiLevelType w:val="hybridMultilevel"/>
    <w:tmpl w:val="2050E7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119A7"/>
    <w:multiLevelType w:val="hybridMultilevel"/>
    <w:tmpl w:val="53240854"/>
    <w:lvl w:ilvl="0" w:tplc="76F62FF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85BC9"/>
    <w:multiLevelType w:val="hybridMultilevel"/>
    <w:tmpl w:val="ECBECE0A"/>
    <w:lvl w:ilvl="0" w:tplc="105AC068">
      <w:start w:val="1"/>
      <w:numFmt w:val="decimal"/>
      <w:lvlText w:val="%1)"/>
      <w:lvlJc w:val="left"/>
      <w:pPr>
        <w:ind w:left="81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1">
    <w:nsid w:val="433A3969"/>
    <w:multiLevelType w:val="hybridMultilevel"/>
    <w:tmpl w:val="3468EAC2"/>
    <w:lvl w:ilvl="0" w:tplc="32D0DF04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2">
    <w:nsid w:val="48DD7AC1"/>
    <w:multiLevelType w:val="hybridMultilevel"/>
    <w:tmpl w:val="8466A6A2"/>
    <w:lvl w:ilvl="0" w:tplc="30EEA828"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4A055E79"/>
    <w:multiLevelType w:val="hybridMultilevel"/>
    <w:tmpl w:val="1EC83B5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4">
    <w:nsid w:val="4D9E5CEE"/>
    <w:multiLevelType w:val="hybridMultilevel"/>
    <w:tmpl w:val="D6785A3C"/>
    <w:lvl w:ilvl="0" w:tplc="041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5">
    <w:nsid w:val="513C3D58"/>
    <w:multiLevelType w:val="hybridMultilevel"/>
    <w:tmpl w:val="72ACCC66"/>
    <w:lvl w:ilvl="0" w:tplc="1312082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4174FA"/>
    <w:multiLevelType w:val="hybridMultilevel"/>
    <w:tmpl w:val="82E2A3BA"/>
    <w:lvl w:ilvl="0" w:tplc="8D76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7">
    <w:nsid w:val="53356DAF"/>
    <w:multiLevelType w:val="hybridMultilevel"/>
    <w:tmpl w:val="26388BB4"/>
    <w:lvl w:ilvl="0" w:tplc="8D76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8">
    <w:nsid w:val="5CD511B3"/>
    <w:multiLevelType w:val="hybridMultilevel"/>
    <w:tmpl w:val="9618AF78"/>
    <w:lvl w:ilvl="0" w:tplc="8D76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9">
    <w:nsid w:val="605F7401"/>
    <w:multiLevelType w:val="hybridMultilevel"/>
    <w:tmpl w:val="B8A6285E"/>
    <w:lvl w:ilvl="0" w:tplc="32D0DF0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0">
    <w:nsid w:val="606A0217"/>
    <w:multiLevelType w:val="hybridMultilevel"/>
    <w:tmpl w:val="FB2EA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580ED7"/>
    <w:multiLevelType w:val="hybridMultilevel"/>
    <w:tmpl w:val="2C728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51478A"/>
    <w:multiLevelType w:val="hybridMultilevel"/>
    <w:tmpl w:val="D71AA124"/>
    <w:lvl w:ilvl="0" w:tplc="23AAADB8">
      <w:numFmt w:val="bullet"/>
      <w:lvlText w:val="-"/>
      <w:lvlJc w:val="left"/>
      <w:pPr>
        <w:ind w:left="163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3">
    <w:nsid w:val="730844DB"/>
    <w:multiLevelType w:val="hybridMultilevel"/>
    <w:tmpl w:val="74DEE57A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4">
    <w:nsid w:val="7A93220D"/>
    <w:multiLevelType w:val="hybridMultilevel"/>
    <w:tmpl w:val="183CFA0E"/>
    <w:lvl w:ilvl="0" w:tplc="0419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5">
    <w:nsid w:val="7C6619D3"/>
    <w:multiLevelType w:val="hybridMultilevel"/>
    <w:tmpl w:val="D578039E"/>
    <w:lvl w:ilvl="0" w:tplc="041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6">
    <w:nsid w:val="7DAB5F02"/>
    <w:multiLevelType w:val="hybridMultilevel"/>
    <w:tmpl w:val="26BC7ADE"/>
    <w:lvl w:ilvl="0" w:tplc="041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34"/>
  </w:num>
  <w:num w:numId="4">
    <w:abstractNumId w:val="24"/>
  </w:num>
  <w:num w:numId="5">
    <w:abstractNumId w:val="18"/>
  </w:num>
  <w:num w:numId="6">
    <w:abstractNumId w:val="4"/>
  </w:num>
  <w:num w:numId="7">
    <w:abstractNumId w:val="13"/>
  </w:num>
  <w:num w:numId="8">
    <w:abstractNumId w:val="35"/>
  </w:num>
  <w:num w:numId="9">
    <w:abstractNumId w:val="11"/>
  </w:num>
  <w:num w:numId="10">
    <w:abstractNumId w:val="33"/>
  </w:num>
  <w:num w:numId="11">
    <w:abstractNumId w:val="23"/>
  </w:num>
  <w:num w:numId="12">
    <w:abstractNumId w:val="2"/>
  </w:num>
  <w:num w:numId="13">
    <w:abstractNumId w:val="0"/>
  </w:num>
  <w:num w:numId="14">
    <w:abstractNumId w:val="10"/>
  </w:num>
  <w:num w:numId="15">
    <w:abstractNumId w:val="12"/>
  </w:num>
  <w:num w:numId="16">
    <w:abstractNumId w:val="17"/>
  </w:num>
  <w:num w:numId="17">
    <w:abstractNumId w:val="5"/>
  </w:num>
  <w:num w:numId="18">
    <w:abstractNumId w:val="25"/>
  </w:num>
  <w:num w:numId="19">
    <w:abstractNumId w:val="19"/>
  </w:num>
  <w:num w:numId="20">
    <w:abstractNumId w:val="22"/>
  </w:num>
  <w:num w:numId="21">
    <w:abstractNumId w:val="3"/>
  </w:num>
  <w:num w:numId="22">
    <w:abstractNumId w:val="36"/>
  </w:num>
  <w:num w:numId="23">
    <w:abstractNumId w:val="14"/>
  </w:num>
  <w:num w:numId="24">
    <w:abstractNumId w:val="7"/>
  </w:num>
  <w:num w:numId="25">
    <w:abstractNumId w:val="6"/>
  </w:num>
  <w:num w:numId="26">
    <w:abstractNumId w:val="9"/>
  </w:num>
  <w:num w:numId="27">
    <w:abstractNumId w:val="32"/>
  </w:num>
  <w:num w:numId="28">
    <w:abstractNumId w:val="16"/>
  </w:num>
  <w:num w:numId="29">
    <w:abstractNumId w:val="20"/>
  </w:num>
  <w:num w:numId="30">
    <w:abstractNumId w:val="1"/>
  </w:num>
  <w:num w:numId="31">
    <w:abstractNumId w:val="15"/>
  </w:num>
  <w:num w:numId="32">
    <w:abstractNumId w:val="21"/>
  </w:num>
  <w:num w:numId="33">
    <w:abstractNumId w:val="31"/>
  </w:num>
  <w:num w:numId="34">
    <w:abstractNumId w:val="29"/>
  </w:num>
  <w:num w:numId="35">
    <w:abstractNumId w:val="27"/>
  </w:num>
  <w:num w:numId="36">
    <w:abstractNumId w:val="26"/>
  </w:num>
  <w:num w:numId="37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sd">
    <w15:presenceInfo w15:providerId="None" w15:userId="ts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25"/>
    <w:rsid w:val="000144D6"/>
    <w:rsid w:val="00014EF6"/>
    <w:rsid w:val="00033CAB"/>
    <w:rsid w:val="00034BC4"/>
    <w:rsid w:val="0003758B"/>
    <w:rsid w:val="00047F3C"/>
    <w:rsid w:val="0005371B"/>
    <w:rsid w:val="0006409B"/>
    <w:rsid w:val="00082E36"/>
    <w:rsid w:val="0009180A"/>
    <w:rsid w:val="000926FA"/>
    <w:rsid w:val="0009414D"/>
    <w:rsid w:val="000B154C"/>
    <w:rsid w:val="000F2892"/>
    <w:rsid w:val="00104D7E"/>
    <w:rsid w:val="001101A6"/>
    <w:rsid w:val="00114751"/>
    <w:rsid w:val="00121BA1"/>
    <w:rsid w:val="0012353D"/>
    <w:rsid w:val="00131F46"/>
    <w:rsid w:val="00135034"/>
    <w:rsid w:val="00137AC7"/>
    <w:rsid w:val="00165E9F"/>
    <w:rsid w:val="001777AC"/>
    <w:rsid w:val="00195A9C"/>
    <w:rsid w:val="001A3DF4"/>
    <w:rsid w:val="001A5384"/>
    <w:rsid w:val="001B2A84"/>
    <w:rsid w:val="001B4F6B"/>
    <w:rsid w:val="001D6D5C"/>
    <w:rsid w:val="00205B73"/>
    <w:rsid w:val="0022105A"/>
    <w:rsid w:val="0022606D"/>
    <w:rsid w:val="00244586"/>
    <w:rsid w:val="00245A53"/>
    <w:rsid w:val="00246B9C"/>
    <w:rsid w:val="002510D3"/>
    <w:rsid w:val="00251A7C"/>
    <w:rsid w:val="002662D6"/>
    <w:rsid w:val="00273401"/>
    <w:rsid w:val="00275F49"/>
    <w:rsid w:val="00296FBF"/>
    <w:rsid w:val="002A7396"/>
    <w:rsid w:val="002D440F"/>
    <w:rsid w:val="002D5461"/>
    <w:rsid w:val="002D6399"/>
    <w:rsid w:val="002E4B61"/>
    <w:rsid w:val="00304D32"/>
    <w:rsid w:val="00306383"/>
    <w:rsid w:val="00306CAD"/>
    <w:rsid w:val="00321AFD"/>
    <w:rsid w:val="0032533A"/>
    <w:rsid w:val="00326D16"/>
    <w:rsid w:val="00327029"/>
    <w:rsid w:val="00332D05"/>
    <w:rsid w:val="00335B05"/>
    <w:rsid w:val="00340561"/>
    <w:rsid w:val="00343B42"/>
    <w:rsid w:val="0036030E"/>
    <w:rsid w:val="003664D3"/>
    <w:rsid w:val="00367864"/>
    <w:rsid w:val="00370259"/>
    <w:rsid w:val="00386B7A"/>
    <w:rsid w:val="003A277A"/>
    <w:rsid w:val="003B069A"/>
    <w:rsid w:val="003B490C"/>
    <w:rsid w:val="003B4B43"/>
    <w:rsid w:val="00426452"/>
    <w:rsid w:val="004329A1"/>
    <w:rsid w:val="004338EF"/>
    <w:rsid w:val="004373B4"/>
    <w:rsid w:val="00441E4A"/>
    <w:rsid w:val="00444563"/>
    <w:rsid w:val="00447B4A"/>
    <w:rsid w:val="00450CDA"/>
    <w:rsid w:val="004638BA"/>
    <w:rsid w:val="0046797F"/>
    <w:rsid w:val="004741F3"/>
    <w:rsid w:val="00491BD1"/>
    <w:rsid w:val="004A5342"/>
    <w:rsid w:val="004C0E32"/>
    <w:rsid w:val="004E147F"/>
    <w:rsid w:val="004E5FCE"/>
    <w:rsid w:val="004F425B"/>
    <w:rsid w:val="00505D0B"/>
    <w:rsid w:val="0051089F"/>
    <w:rsid w:val="00530A5F"/>
    <w:rsid w:val="005354CB"/>
    <w:rsid w:val="00537566"/>
    <w:rsid w:val="00554991"/>
    <w:rsid w:val="00561A4E"/>
    <w:rsid w:val="00566D7A"/>
    <w:rsid w:val="00567642"/>
    <w:rsid w:val="00585A0E"/>
    <w:rsid w:val="00592C9E"/>
    <w:rsid w:val="0059377F"/>
    <w:rsid w:val="005B71BC"/>
    <w:rsid w:val="005C62CC"/>
    <w:rsid w:val="005D1A21"/>
    <w:rsid w:val="005D2D83"/>
    <w:rsid w:val="005E059A"/>
    <w:rsid w:val="005E20F2"/>
    <w:rsid w:val="005E3605"/>
    <w:rsid w:val="005E774D"/>
    <w:rsid w:val="005F452D"/>
    <w:rsid w:val="005F47DD"/>
    <w:rsid w:val="005F6501"/>
    <w:rsid w:val="00616D46"/>
    <w:rsid w:val="006170F2"/>
    <w:rsid w:val="00624065"/>
    <w:rsid w:val="00625AD1"/>
    <w:rsid w:val="006517D0"/>
    <w:rsid w:val="0066251F"/>
    <w:rsid w:val="00663E8F"/>
    <w:rsid w:val="006738A2"/>
    <w:rsid w:val="00686AF5"/>
    <w:rsid w:val="0069322C"/>
    <w:rsid w:val="006A24AC"/>
    <w:rsid w:val="006A5C7C"/>
    <w:rsid w:val="006A6AB8"/>
    <w:rsid w:val="006D7B02"/>
    <w:rsid w:val="006E187C"/>
    <w:rsid w:val="006E6895"/>
    <w:rsid w:val="006F5928"/>
    <w:rsid w:val="007049EE"/>
    <w:rsid w:val="007062A7"/>
    <w:rsid w:val="00713057"/>
    <w:rsid w:val="00713F16"/>
    <w:rsid w:val="007143D6"/>
    <w:rsid w:val="007261C5"/>
    <w:rsid w:val="00782364"/>
    <w:rsid w:val="007B7086"/>
    <w:rsid w:val="007E0F4C"/>
    <w:rsid w:val="007E1F2C"/>
    <w:rsid w:val="007E35AA"/>
    <w:rsid w:val="007F4968"/>
    <w:rsid w:val="007F4A13"/>
    <w:rsid w:val="00803FB1"/>
    <w:rsid w:val="0081227E"/>
    <w:rsid w:val="00813E93"/>
    <w:rsid w:val="008347BD"/>
    <w:rsid w:val="008437A9"/>
    <w:rsid w:val="008458E0"/>
    <w:rsid w:val="00854DA1"/>
    <w:rsid w:val="00857C20"/>
    <w:rsid w:val="0087154B"/>
    <w:rsid w:val="00876C2F"/>
    <w:rsid w:val="0089190C"/>
    <w:rsid w:val="008C08B6"/>
    <w:rsid w:val="008C2E94"/>
    <w:rsid w:val="008D0258"/>
    <w:rsid w:val="008F261E"/>
    <w:rsid w:val="009046A1"/>
    <w:rsid w:val="0091411A"/>
    <w:rsid w:val="0092002D"/>
    <w:rsid w:val="00923803"/>
    <w:rsid w:val="00936977"/>
    <w:rsid w:val="00936B2A"/>
    <w:rsid w:val="00952E35"/>
    <w:rsid w:val="00957E5C"/>
    <w:rsid w:val="00963406"/>
    <w:rsid w:val="0096785F"/>
    <w:rsid w:val="009746A1"/>
    <w:rsid w:val="00995EFF"/>
    <w:rsid w:val="009B2184"/>
    <w:rsid w:val="009C1907"/>
    <w:rsid w:val="009D04B7"/>
    <w:rsid w:val="009D4C2F"/>
    <w:rsid w:val="009D7C8C"/>
    <w:rsid w:val="00A018B4"/>
    <w:rsid w:val="00A04B69"/>
    <w:rsid w:val="00A0555A"/>
    <w:rsid w:val="00A1397D"/>
    <w:rsid w:val="00A1716B"/>
    <w:rsid w:val="00A17767"/>
    <w:rsid w:val="00A460E7"/>
    <w:rsid w:val="00A77356"/>
    <w:rsid w:val="00AA2BF1"/>
    <w:rsid w:val="00AA3A3E"/>
    <w:rsid w:val="00AA41DA"/>
    <w:rsid w:val="00AB1969"/>
    <w:rsid w:val="00AB6929"/>
    <w:rsid w:val="00AD0520"/>
    <w:rsid w:val="00AD49A6"/>
    <w:rsid w:val="00AF08BB"/>
    <w:rsid w:val="00AF5634"/>
    <w:rsid w:val="00B15CA2"/>
    <w:rsid w:val="00B20213"/>
    <w:rsid w:val="00B324FF"/>
    <w:rsid w:val="00B40C43"/>
    <w:rsid w:val="00B71F16"/>
    <w:rsid w:val="00B804B6"/>
    <w:rsid w:val="00B973D4"/>
    <w:rsid w:val="00B97C97"/>
    <w:rsid w:val="00BB6B15"/>
    <w:rsid w:val="00BC0A1C"/>
    <w:rsid w:val="00BC7502"/>
    <w:rsid w:val="00BD0866"/>
    <w:rsid w:val="00BD3C02"/>
    <w:rsid w:val="00C11DF3"/>
    <w:rsid w:val="00C26EC8"/>
    <w:rsid w:val="00C51B96"/>
    <w:rsid w:val="00C60192"/>
    <w:rsid w:val="00C65C47"/>
    <w:rsid w:val="00C66BE5"/>
    <w:rsid w:val="00C748EA"/>
    <w:rsid w:val="00CB1AEA"/>
    <w:rsid w:val="00CD63BD"/>
    <w:rsid w:val="00CE770D"/>
    <w:rsid w:val="00CF1B0C"/>
    <w:rsid w:val="00CF4A4D"/>
    <w:rsid w:val="00CF79D8"/>
    <w:rsid w:val="00D06C28"/>
    <w:rsid w:val="00D07422"/>
    <w:rsid w:val="00D107FA"/>
    <w:rsid w:val="00D13FC2"/>
    <w:rsid w:val="00D34B36"/>
    <w:rsid w:val="00D35D7A"/>
    <w:rsid w:val="00D377BE"/>
    <w:rsid w:val="00D45439"/>
    <w:rsid w:val="00D509A7"/>
    <w:rsid w:val="00D55D34"/>
    <w:rsid w:val="00D56809"/>
    <w:rsid w:val="00D62B77"/>
    <w:rsid w:val="00D6522E"/>
    <w:rsid w:val="00D95E02"/>
    <w:rsid w:val="00D97ECA"/>
    <w:rsid w:val="00DA7D91"/>
    <w:rsid w:val="00DB25EB"/>
    <w:rsid w:val="00DB6897"/>
    <w:rsid w:val="00DB7B6D"/>
    <w:rsid w:val="00DC0AC0"/>
    <w:rsid w:val="00E00B7D"/>
    <w:rsid w:val="00E05179"/>
    <w:rsid w:val="00E1155A"/>
    <w:rsid w:val="00E11FF3"/>
    <w:rsid w:val="00E24982"/>
    <w:rsid w:val="00E34C2C"/>
    <w:rsid w:val="00E432E0"/>
    <w:rsid w:val="00E5477F"/>
    <w:rsid w:val="00E57C09"/>
    <w:rsid w:val="00E85CBA"/>
    <w:rsid w:val="00EA0A19"/>
    <w:rsid w:val="00EA15DD"/>
    <w:rsid w:val="00EB3F19"/>
    <w:rsid w:val="00EC56AA"/>
    <w:rsid w:val="00F0037F"/>
    <w:rsid w:val="00F027DB"/>
    <w:rsid w:val="00F032FC"/>
    <w:rsid w:val="00F13F9E"/>
    <w:rsid w:val="00F30E25"/>
    <w:rsid w:val="00F35BEA"/>
    <w:rsid w:val="00F3680E"/>
    <w:rsid w:val="00F43A3F"/>
    <w:rsid w:val="00F57FFB"/>
    <w:rsid w:val="00F6144F"/>
    <w:rsid w:val="00F82695"/>
    <w:rsid w:val="00F907A3"/>
    <w:rsid w:val="00FA743F"/>
    <w:rsid w:val="00FC52F9"/>
    <w:rsid w:val="00FC6ABF"/>
    <w:rsid w:val="00FD0375"/>
    <w:rsid w:val="00FD2165"/>
    <w:rsid w:val="00FD28D0"/>
    <w:rsid w:val="00FD29AF"/>
    <w:rsid w:val="00FE511E"/>
    <w:rsid w:val="00FF2C30"/>
    <w:rsid w:val="00F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ED2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FC"/>
    <w:pPr>
      <w:spacing w:after="120" w:line="240" w:lineRule="auto"/>
      <w:ind w:firstLine="454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D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1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Zag">
    <w:name w:val="_Zag"/>
    <w:basedOn w:val="Heading1"/>
    <w:qFormat/>
    <w:rsid w:val="00782364"/>
    <w:pPr>
      <w:spacing w:after="240"/>
      <w:jc w:val="left"/>
    </w:pPr>
    <w:rPr>
      <w:rFonts w:asciiTheme="minorHAnsi" w:hAnsiTheme="minorHAnsi" w:cstheme="minorHAnsi"/>
      <w:b/>
      <w:color w:val="000000" w:themeColor="text1"/>
      <w:lang w:val="en-US"/>
    </w:rPr>
  </w:style>
  <w:style w:type="paragraph" w:customStyle="1" w:styleId="Zag2">
    <w:name w:val="_Zag2"/>
    <w:basedOn w:val="Zag"/>
    <w:qFormat/>
    <w:rsid w:val="00713F16"/>
    <w:rPr>
      <w:sz w:val="28"/>
    </w:rPr>
  </w:style>
  <w:style w:type="paragraph" w:styleId="ListParagraph">
    <w:name w:val="List Paragraph"/>
    <w:basedOn w:val="Normal"/>
    <w:uiPriority w:val="34"/>
    <w:qFormat/>
    <w:rsid w:val="00713F16"/>
    <w:pPr>
      <w:ind w:left="720"/>
      <w:contextualSpacing/>
    </w:pPr>
  </w:style>
  <w:style w:type="paragraph" w:customStyle="1" w:styleId="Zag3">
    <w:name w:val="_Zag3"/>
    <w:basedOn w:val="Zag2"/>
    <w:qFormat/>
    <w:rsid w:val="004A5342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555A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055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55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019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60192"/>
    <w:pPr>
      <w:spacing w:after="100"/>
      <w:ind w:left="560"/>
    </w:pPr>
  </w:style>
  <w:style w:type="paragraph" w:styleId="NoSpacing">
    <w:name w:val="No Spacing"/>
    <w:uiPriority w:val="1"/>
    <w:qFormat/>
    <w:rsid w:val="0022606D"/>
    <w:pPr>
      <w:spacing w:after="0" w:line="240" w:lineRule="auto"/>
      <w:ind w:firstLine="454"/>
      <w:jc w:val="both"/>
    </w:pPr>
    <w:rPr>
      <w:sz w:val="28"/>
    </w:rPr>
  </w:style>
  <w:style w:type="table" w:styleId="TableGrid">
    <w:name w:val="Table Grid"/>
    <w:basedOn w:val="TableNormal"/>
    <w:uiPriority w:val="59"/>
    <w:rsid w:val="004373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4373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3B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3B4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4373B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3B4"/>
    <w:rPr>
      <w:sz w:val="28"/>
    </w:rPr>
  </w:style>
  <w:style w:type="paragraph" w:customStyle="1" w:styleId="a">
    <w:name w:val="Таблица"/>
    <w:basedOn w:val="Normal"/>
    <w:qFormat/>
    <w:rsid w:val="0091411A"/>
    <w:pPr>
      <w:spacing w:after="160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7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E5477F"/>
  </w:style>
  <w:style w:type="paragraph" w:customStyle="1" w:styleId="img">
    <w:name w:val="Обычный_img"/>
    <w:basedOn w:val="Normal"/>
    <w:qFormat/>
    <w:rsid w:val="00306383"/>
    <w:pPr>
      <w:spacing w:after="160" w:line="259" w:lineRule="auto"/>
      <w:ind w:firstLine="0"/>
      <w:jc w:val="center"/>
    </w:pPr>
    <w:rPr>
      <w:lang w:val="en-US"/>
    </w:rPr>
  </w:style>
  <w:style w:type="character" w:styleId="Strong">
    <w:name w:val="Strong"/>
    <w:basedOn w:val="DefaultParagraphFont"/>
    <w:uiPriority w:val="22"/>
    <w:qFormat/>
    <w:rsid w:val="0022105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04D7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52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2E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2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E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E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3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05179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FC"/>
    <w:pPr>
      <w:spacing w:after="120" w:line="240" w:lineRule="auto"/>
      <w:ind w:firstLine="454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D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1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Zag">
    <w:name w:val="_Zag"/>
    <w:basedOn w:val="Heading1"/>
    <w:qFormat/>
    <w:rsid w:val="00782364"/>
    <w:pPr>
      <w:spacing w:after="240"/>
      <w:jc w:val="left"/>
    </w:pPr>
    <w:rPr>
      <w:rFonts w:asciiTheme="minorHAnsi" w:hAnsiTheme="minorHAnsi" w:cstheme="minorHAnsi"/>
      <w:b/>
      <w:color w:val="000000" w:themeColor="text1"/>
      <w:lang w:val="en-US"/>
    </w:rPr>
  </w:style>
  <w:style w:type="paragraph" w:customStyle="1" w:styleId="Zag2">
    <w:name w:val="_Zag2"/>
    <w:basedOn w:val="Zag"/>
    <w:qFormat/>
    <w:rsid w:val="00713F16"/>
    <w:rPr>
      <w:sz w:val="28"/>
    </w:rPr>
  </w:style>
  <w:style w:type="paragraph" w:styleId="ListParagraph">
    <w:name w:val="List Paragraph"/>
    <w:basedOn w:val="Normal"/>
    <w:uiPriority w:val="34"/>
    <w:qFormat/>
    <w:rsid w:val="00713F16"/>
    <w:pPr>
      <w:ind w:left="720"/>
      <w:contextualSpacing/>
    </w:pPr>
  </w:style>
  <w:style w:type="paragraph" w:customStyle="1" w:styleId="Zag3">
    <w:name w:val="_Zag3"/>
    <w:basedOn w:val="Zag2"/>
    <w:qFormat/>
    <w:rsid w:val="004A5342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555A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055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55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019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60192"/>
    <w:pPr>
      <w:spacing w:after="100"/>
      <w:ind w:left="560"/>
    </w:pPr>
  </w:style>
  <w:style w:type="paragraph" w:styleId="NoSpacing">
    <w:name w:val="No Spacing"/>
    <w:uiPriority w:val="1"/>
    <w:qFormat/>
    <w:rsid w:val="0022606D"/>
    <w:pPr>
      <w:spacing w:after="0" w:line="240" w:lineRule="auto"/>
      <w:ind w:firstLine="454"/>
      <w:jc w:val="both"/>
    </w:pPr>
    <w:rPr>
      <w:sz w:val="28"/>
    </w:rPr>
  </w:style>
  <w:style w:type="table" w:styleId="TableGrid">
    <w:name w:val="Table Grid"/>
    <w:basedOn w:val="TableNormal"/>
    <w:uiPriority w:val="59"/>
    <w:rsid w:val="004373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4373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3B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3B4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4373B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3B4"/>
    <w:rPr>
      <w:sz w:val="28"/>
    </w:rPr>
  </w:style>
  <w:style w:type="paragraph" w:customStyle="1" w:styleId="a">
    <w:name w:val="Таблица"/>
    <w:basedOn w:val="Normal"/>
    <w:qFormat/>
    <w:rsid w:val="0091411A"/>
    <w:pPr>
      <w:spacing w:after="160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7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E5477F"/>
  </w:style>
  <w:style w:type="paragraph" w:customStyle="1" w:styleId="img">
    <w:name w:val="Обычный_img"/>
    <w:basedOn w:val="Normal"/>
    <w:qFormat/>
    <w:rsid w:val="00306383"/>
    <w:pPr>
      <w:spacing w:after="160" w:line="259" w:lineRule="auto"/>
      <w:ind w:firstLine="0"/>
      <w:jc w:val="center"/>
    </w:pPr>
    <w:rPr>
      <w:lang w:val="en-US"/>
    </w:rPr>
  </w:style>
  <w:style w:type="character" w:styleId="Strong">
    <w:name w:val="Strong"/>
    <w:basedOn w:val="DefaultParagraphFont"/>
    <w:uiPriority w:val="22"/>
    <w:qFormat/>
    <w:rsid w:val="0022105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04D7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52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2E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2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E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E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3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05179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oleObject" Target="embeddings/oleObject1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wiki.alfresco.com/wiki/Export_and_Import_View_Schema" TargetMode="External"/><Relationship Id="rId23" Type="http://schemas.openxmlformats.org/officeDocument/2006/relationships/hyperlink" Target="http://www.cmmnwebmodeler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pavel.simonov@citeck.ru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docs.camunda.org/manual/7.4/reference/cmmn11/" TargetMode="External"/><Relationship Id="rId27" Type="http://schemas.openxmlformats.org/officeDocument/2006/relationships/fontTable" Target="fontTable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F1082-BCCB-4122-A485-D294C6548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2417</Words>
  <Characters>13783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GE</Company>
  <LinksUpToDate>false</LinksUpToDate>
  <CharactersWithSpaces>16168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Sipaha</dc:creator>
  <cp:lastModifiedBy>GE User</cp:lastModifiedBy>
  <cp:revision>2</cp:revision>
  <dcterms:created xsi:type="dcterms:W3CDTF">2016-05-31T05:25:00Z</dcterms:created>
  <dcterms:modified xsi:type="dcterms:W3CDTF">2016-05-31T05:25:00Z</dcterms:modified>
</cp:coreProperties>
</file>